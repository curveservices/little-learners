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EE1344">
      <w:pPr>
        <w:spacing w:before="120" w:after="120" w:line="360" w:lineRule="auto"/>
        <w:ind w:firstLine="140" w:firstLineChars="50"/>
        <w:rPr>
          <w:rFonts w:ascii="Arial" w:hAnsi="Arial" w:cs="Arial"/>
          <w:bCs/>
          <w:sz w:val="28"/>
          <w:szCs w:val="28"/>
        </w:rPr>
      </w:pPr>
      <w:ins w:id="0" w:author="Sylwia Ferreday" w:date="2024-10-23T10:20:07Z">
        <w:r>
          <w:rPr>
            <w:rFonts w:hint="default" w:ascii="Arial" w:hAnsi="Arial" w:cs="Arial"/>
            <w:bCs/>
            <w:color w:val="auto"/>
            <w:sz w:val="28"/>
            <w:szCs w:val="28"/>
            <w:lang w:val="en-GB"/>
          </w:rPr>
          <w:t>H</w:t>
        </w:r>
      </w:ins>
      <w:ins w:id="1" w:author="Sylwia Ferreday" w:date="2024-10-23T10:20:08Z">
        <w:r>
          <w:rPr>
            <w:rFonts w:hint="default" w:ascii="Arial" w:hAnsi="Arial" w:cs="Arial"/>
            <w:bCs/>
            <w:color w:val="auto"/>
            <w:sz w:val="28"/>
            <w:szCs w:val="28"/>
            <w:lang w:val="en-GB"/>
          </w:rPr>
          <w:t>e</w:t>
        </w:r>
      </w:ins>
      <w:ins w:id="2" w:author="Sylwia Ferreday" w:date="2024-10-23T10:20:09Z">
        <w:r>
          <w:rPr>
            <w:rFonts w:hint="default" w:ascii="Arial" w:hAnsi="Arial" w:cs="Arial"/>
            <w:bCs/>
            <w:color w:val="auto"/>
            <w:sz w:val="28"/>
            <w:szCs w:val="28"/>
            <w:lang w:val="en-GB"/>
          </w:rPr>
          <w:t>a</w:t>
        </w:r>
      </w:ins>
      <w:ins w:id="3" w:author="Sylwia Ferreday" w:date="2024-10-23T10:20:15Z">
        <w:r>
          <w:rPr>
            <w:rFonts w:hint="default" w:ascii="Arial" w:hAnsi="Arial" w:cs="Arial"/>
            <w:bCs/>
            <w:color w:val="auto"/>
            <w:sz w:val="28"/>
            <w:szCs w:val="28"/>
            <w:lang w:val="en-GB"/>
          </w:rPr>
          <w:t>l</w:t>
        </w:r>
      </w:ins>
      <w:ins w:id="4" w:author="Sylwia Ferreday" w:date="2024-10-23T10:20:09Z">
        <w:r>
          <w:rPr>
            <w:rFonts w:hint="default" w:ascii="Arial" w:hAnsi="Arial" w:cs="Arial"/>
            <w:bCs/>
            <w:color w:val="auto"/>
            <w:sz w:val="28"/>
            <w:szCs w:val="28"/>
            <w:lang w:val="en-GB"/>
          </w:rPr>
          <w:t>th</w:t>
        </w:r>
      </w:ins>
      <w:r>
        <w:rPr>
          <w:rFonts w:ascii="Arial" w:hAnsi="Arial" w:cs="Arial"/>
          <w:bCs/>
          <w:sz w:val="28"/>
          <w:szCs w:val="28"/>
        </w:rPr>
        <w:t xml:space="preserve"> and safety procedures</w:t>
      </w:r>
    </w:p>
    <w:p w14:paraId="6CD3F00D">
      <w:pPr>
        <w:spacing w:before="120" w:after="120" w:line="360" w:lineRule="auto"/>
        <w:rPr>
          <w:rFonts w:ascii="Arial" w:hAnsi="Arial" w:cs="Arial"/>
          <w:b/>
          <w:sz w:val="28"/>
          <w:szCs w:val="28"/>
        </w:rPr>
      </w:pPr>
      <w:del w:id="5" w:author="Sylwia Ferreday" w:date="2024-10-02T09:58:52Z">
        <w:r>
          <w:rPr>
            <w:rFonts w:ascii="Arial" w:hAnsi="Arial" w:cs="Arial"/>
            <w:b/>
            <w:sz w:val="28"/>
            <w:szCs w:val="28"/>
          </w:rPr>
          <w:delText>0</w:delText>
        </w:r>
      </w:del>
      <w:del w:id="6" w:author="Sylwia Ferreday" w:date="2024-10-02T09:58:51Z">
        <w:r>
          <w:rPr>
            <w:rFonts w:ascii="Arial" w:hAnsi="Arial" w:cs="Arial"/>
            <w:b/>
            <w:sz w:val="28"/>
            <w:szCs w:val="28"/>
          </w:rPr>
          <w:delText>1.2</w:delText>
        </w:r>
      </w:del>
      <w:del w:id="7" w:author="Sylwia Ferreday" w:date="2024-10-02T09:58:50Z">
        <w:r>
          <w:rPr>
            <w:rFonts w:ascii="Arial" w:hAnsi="Arial" w:cs="Arial"/>
            <w:b/>
            <w:sz w:val="28"/>
            <w:szCs w:val="28"/>
          </w:rPr>
          <w:delText>0</w:delText>
        </w:r>
      </w:del>
      <w:del w:id="8" w:author="Sylwia Ferreday" w:date="2024-10-02T09:58:50Z">
        <w:r>
          <w:rPr>
            <w:rFonts w:ascii="Arial" w:hAnsi="Arial" w:cs="Arial"/>
            <w:b/>
            <w:sz w:val="28"/>
            <w:szCs w:val="28"/>
          </w:rPr>
          <w:tab/>
        </w:r>
      </w:del>
      <w:r>
        <w:rPr>
          <w:rFonts w:ascii="Arial" w:hAnsi="Arial" w:cs="Arial"/>
          <w:b/>
          <w:sz w:val="28"/>
          <w:szCs w:val="28"/>
        </w:rPr>
        <w:t>Notifiable incident, non- child protection</w:t>
      </w:r>
    </w:p>
    <w:p w14:paraId="779B897A">
      <w:pPr>
        <w:spacing w:before="120" w:after="120" w:line="360" w:lineRule="auto"/>
        <w:rPr>
          <w:rFonts w:ascii="Arial" w:hAnsi="Arial" w:cs="Arial"/>
          <w:iCs/>
          <w:sz w:val="22"/>
          <w:szCs w:val="22"/>
        </w:rPr>
      </w:pPr>
      <w:r>
        <w:rPr>
          <w:rFonts w:ascii="Arial" w:hAnsi="Arial" w:cs="Arial"/>
          <w:iCs/>
          <w:sz w:val="22"/>
          <w:szCs w:val="22"/>
        </w:rPr>
        <w:t xml:space="preserve">Staff respond swiftly, appropriately and effectively in the case of an incident within the setting. Notifiable incidents in this procedure are those not involving child protection. </w:t>
      </w:r>
    </w:p>
    <w:p w14:paraId="781F97B8">
      <w:pPr>
        <w:spacing w:before="120" w:after="120" w:line="360" w:lineRule="auto"/>
        <w:rPr>
          <w:rFonts w:ascii="Arial" w:hAnsi="Arial" w:cs="Arial"/>
          <w:sz w:val="22"/>
          <w:szCs w:val="22"/>
        </w:rPr>
      </w:pPr>
      <w:r>
        <w:rPr>
          <w:rFonts w:ascii="Arial" w:hAnsi="Arial" w:cs="Arial"/>
          <w:sz w:val="22"/>
          <w:szCs w:val="22"/>
        </w:rPr>
        <w:t>A ‘notifiable’ incident’ could include:</w:t>
      </w:r>
    </w:p>
    <w:p w14:paraId="6F0C5D42">
      <w:pPr>
        <w:numPr>
          <w:ilvl w:val="0"/>
          <w:numId w:val="1"/>
        </w:numPr>
        <w:spacing w:before="120" w:after="120" w:line="360" w:lineRule="auto"/>
        <w:rPr>
          <w:rFonts w:ascii="Arial" w:hAnsi="Arial" w:cs="Arial"/>
          <w:sz w:val="22"/>
          <w:szCs w:val="22"/>
        </w:rPr>
      </w:pPr>
      <w:r>
        <w:rPr>
          <w:rFonts w:ascii="Arial" w:hAnsi="Arial" w:cs="Arial"/>
          <w:sz w:val="22"/>
          <w:szCs w:val="22"/>
        </w:rPr>
        <w:t>fire or suspected arson</w:t>
      </w:r>
    </w:p>
    <w:p w14:paraId="4862B113">
      <w:pPr>
        <w:numPr>
          <w:ilvl w:val="0"/>
          <w:numId w:val="1"/>
        </w:numPr>
        <w:spacing w:before="120" w:after="120" w:line="360" w:lineRule="auto"/>
        <w:rPr>
          <w:rFonts w:ascii="Arial" w:hAnsi="Arial" w:cs="Arial"/>
          <w:sz w:val="22"/>
          <w:szCs w:val="22"/>
        </w:rPr>
      </w:pPr>
      <w:r>
        <w:rPr>
          <w:rFonts w:ascii="Arial" w:hAnsi="Arial" w:cs="Arial"/>
          <w:sz w:val="22"/>
          <w:szCs w:val="22"/>
        </w:rPr>
        <w:t>electric or Gas fault</w:t>
      </w:r>
    </w:p>
    <w:p w14:paraId="0D3008BC">
      <w:pPr>
        <w:numPr>
          <w:ilvl w:val="0"/>
          <w:numId w:val="1"/>
        </w:numPr>
        <w:spacing w:before="120" w:after="120" w:line="360" w:lineRule="auto"/>
        <w:rPr>
          <w:rFonts w:ascii="Arial" w:hAnsi="Arial" w:cs="Arial"/>
          <w:sz w:val="22"/>
          <w:szCs w:val="22"/>
        </w:rPr>
      </w:pPr>
      <w:r>
        <w:rPr>
          <w:rFonts w:ascii="Arial" w:hAnsi="Arial" w:cs="Arial"/>
          <w:sz w:val="22"/>
          <w:szCs w:val="22"/>
        </w:rPr>
        <w:t>burst pipe, severe leak or flooding</w:t>
      </w:r>
    </w:p>
    <w:p w14:paraId="06CBDE2E">
      <w:pPr>
        <w:numPr>
          <w:ilvl w:val="0"/>
          <w:numId w:val="1"/>
        </w:numPr>
        <w:spacing w:before="120" w:after="120" w:line="360" w:lineRule="auto"/>
        <w:rPr>
          <w:rFonts w:ascii="Arial" w:hAnsi="Arial" w:cs="Arial"/>
          <w:sz w:val="22"/>
          <w:szCs w:val="22"/>
        </w:rPr>
      </w:pPr>
      <w:r>
        <w:rPr>
          <w:rFonts w:ascii="Arial" w:hAnsi="Arial" w:cs="Arial"/>
          <w:sz w:val="22"/>
          <w:szCs w:val="22"/>
        </w:rPr>
        <w:t>severe weather that has caused an incident or damage to property</w:t>
      </w:r>
    </w:p>
    <w:p w14:paraId="561741EF">
      <w:pPr>
        <w:numPr>
          <w:ilvl w:val="0"/>
          <w:numId w:val="1"/>
        </w:numPr>
        <w:spacing w:before="120" w:after="120" w:line="360" w:lineRule="auto"/>
        <w:rPr>
          <w:rFonts w:ascii="Arial" w:hAnsi="Arial" w:cs="Arial"/>
          <w:sz w:val="22"/>
          <w:szCs w:val="22"/>
        </w:rPr>
      </w:pPr>
      <w:r>
        <w:rPr>
          <w:rFonts w:ascii="Arial" w:hAnsi="Arial" w:cs="Arial"/>
          <w:sz w:val="22"/>
          <w:szCs w:val="22"/>
        </w:rPr>
        <w:t>break-in with vandalism or theft</w:t>
      </w:r>
    </w:p>
    <w:p w14:paraId="554942A4">
      <w:pPr>
        <w:numPr>
          <w:ilvl w:val="0"/>
          <w:numId w:val="1"/>
        </w:numPr>
        <w:spacing w:before="120" w:after="120" w:line="360" w:lineRule="auto"/>
        <w:rPr>
          <w:rFonts w:ascii="Arial" w:hAnsi="Arial" w:cs="Arial"/>
          <w:sz w:val="22"/>
          <w:szCs w:val="22"/>
        </w:rPr>
      </w:pPr>
      <w:r>
        <w:rPr>
          <w:rFonts w:ascii="Arial" w:hAnsi="Arial" w:cs="Arial"/>
          <w:sz w:val="22"/>
          <w:szCs w:val="22"/>
        </w:rPr>
        <w:t>staff, parent or visitor mugged or assaulted on site or in vicinity on the way to or from the setting</w:t>
      </w:r>
    </w:p>
    <w:p w14:paraId="768E7F17">
      <w:pPr>
        <w:numPr>
          <w:ilvl w:val="0"/>
          <w:numId w:val="1"/>
        </w:numPr>
        <w:spacing w:before="120" w:after="120" w:line="360" w:lineRule="auto"/>
        <w:rPr>
          <w:rFonts w:ascii="Arial" w:hAnsi="Arial" w:cs="Arial"/>
          <w:sz w:val="22"/>
          <w:szCs w:val="22"/>
        </w:rPr>
      </w:pPr>
      <w:r>
        <w:rPr>
          <w:rFonts w:ascii="Arial" w:hAnsi="Arial" w:cs="Arial"/>
          <w:sz w:val="22"/>
          <w:szCs w:val="22"/>
        </w:rPr>
        <w:t>outbreak of a notifiable disease</w:t>
      </w:r>
    </w:p>
    <w:p w14:paraId="53AE9CAD">
      <w:pPr>
        <w:numPr>
          <w:ilvl w:val="0"/>
          <w:numId w:val="1"/>
        </w:numPr>
        <w:spacing w:before="120" w:after="120" w:line="360" w:lineRule="auto"/>
        <w:rPr>
          <w:rFonts w:ascii="Arial" w:hAnsi="Arial" w:cs="Arial"/>
          <w:sz w:val="22"/>
          <w:szCs w:val="22"/>
        </w:rPr>
      </w:pPr>
      <w:r>
        <w:rPr>
          <w:rFonts w:ascii="Arial" w:hAnsi="Arial" w:cs="Arial"/>
          <w:sz w:val="22"/>
          <w:szCs w:val="22"/>
        </w:rPr>
        <w:t>staff or parent threatened/assaulted on the premises by a parent or visitor</w:t>
      </w:r>
    </w:p>
    <w:p w14:paraId="6CBD747C">
      <w:pPr>
        <w:numPr>
          <w:ilvl w:val="0"/>
          <w:numId w:val="1"/>
        </w:numPr>
        <w:spacing w:before="120" w:after="120" w:line="360" w:lineRule="auto"/>
        <w:rPr>
          <w:rFonts w:ascii="Arial" w:hAnsi="Arial" w:cs="Arial"/>
          <w:sz w:val="22"/>
          <w:szCs w:val="22"/>
        </w:rPr>
      </w:pPr>
      <w:r>
        <w:rPr>
          <w:rFonts w:ascii="Arial" w:hAnsi="Arial" w:cs="Arial"/>
          <w:sz w:val="22"/>
          <w:szCs w:val="22"/>
        </w:rPr>
        <w:t>accidents due to any other faults (that are reportable under RIDDOR)</w:t>
      </w:r>
    </w:p>
    <w:p w14:paraId="3B2A9882">
      <w:pPr>
        <w:numPr>
          <w:ilvl w:val="0"/>
          <w:numId w:val="1"/>
        </w:numPr>
        <w:spacing w:before="120" w:after="120" w:line="360" w:lineRule="auto"/>
        <w:rPr>
          <w:rFonts w:ascii="Arial" w:hAnsi="Arial" w:cs="Arial"/>
          <w:sz w:val="22"/>
          <w:szCs w:val="22"/>
        </w:rPr>
      </w:pPr>
      <w:r>
        <w:rPr>
          <w:rFonts w:ascii="Arial" w:hAnsi="Arial" w:cs="Arial"/>
          <w:sz w:val="22"/>
          <w:szCs w:val="22"/>
        </w:rPr>
        <w:t>lost child</w:t>
      </w:r>
    </w:p>
    <w:p w14:paraId="0DB73DA6">
      <w:pPr>
        <w:numPr>
          <w:ilvl w:val="0"/>
          <w:numId w:val="1"/>
        </w:numPr>
        <w:spacing w:before="120" w:after="120" w:line="360" w:lineRule="auto"/>
        <w:ind w:left="0" w:firstLine="0"/>
        <w:rPr>
          <w:rFonts w:ascii="Arial" w:hAnsi="Arial" w:cs="Arial"/>
          <w:sz w:val="22"/>
          <w:szCs w:val="22"/>
        </w:rPr>
        <w:pPrChange w:id="9" w:author="Sylwia Ferreday" w:date="2024-10-02T10:00:02Z">
          <w:pPr>
            <w:numPr>
              <w:ilvl w:val="0"/>
              <w:numId w:val="2"/>
            </w:numPr>
            <w:spacing w:before="120" w:after="120" w:line="360" w:lineRule="auto"/>
          </w:pPr>
        </w:pPrChange>
      </w:pPr>
      <w:r>
        <w:rPr>
          <w:rFonts w:ascii="Arial" w:hAnsi="Arial" w:cs="Arial"/>
          <w:sz w:val="22"/>
          <w:szCs w:val="22"/>
        </w:rPr>
        <w:t>any event or information that becomes known, that may have implications for the setting or the wider organisation in the future use</w:t>
      </w:r>
    </w:p>
    <w:p w14:paraId="67CEEB25">
      <w:pPr>
        <w:spacing w:before="120" w:after="120" w:line="360" w:lineRule="auto"/>
        <w:rPr>
          <w:rFonts w:ascii="Arial" w:hAnsi="Arial" w:cs="Arial"/>
          <w:b/>
          <w:sz w:val="22"/>
          <w:szCs w:val="22"/>
        </w:rPr>
      </w:pPr>
      <w:r>
        <w:rPr>
          <w:rFonts w:ascii="Arial" w:hAnsi="Arial" w:cs="Arial"/>
          <w:b/>
          <w:sz w:val="22"/>
          <w:szCs w:val="22"/>
        </w:rPr>
        <w:t xml:space="preserve">Emergency </w:t>
      </w:r>
      <w:ins w:id="10" w:author="Sylwia Ferreday" w:date="2024-10-23T10:16:23Z">
        <w:r>
          <w:rPr>
            <w:rFonts w:ascii="Arial" w:hAnsi="Arial" w:cs="Arial"/>
            <w:b/>
            <w:color w:val="auto"/>
            <w:sz w:val="22"/>
            <w:szCs w:val="22"/>
            <w:lang w:val="en-GB"/>
            <w:rPrChange w:id="11" w:author="Sylwia Ferreday" w:date="2024-10-23T10:16:43Z">
              <w:rPr>
                <w:rFonts w:ascii="Arial" w:hAnsi="Arial" w:cs="Arial"/>
                <w:b/>
                <w:sz w:val="22"/>
                <w:szCs w:val="22"/>
                <w:lang w:val="en-GB"/>
              </w:rPr>
            </w:rPrChange>
          </w:rPr>
          <w:t>evacuation</w:t>
        </w:r>
      </w:ins>
      <w:del w:id="13" w:author="Sylwia Ferreday" w:date="2024-10-23T10:16:23Z">
        <w:r>
          <w:rPr>
            <w:rFonts w:ascii="Arial" w:hAnsi="Arial" w:cs="Arial"/>
            <w:b/>
            <w:sz w:val="22"/>
            <w:szCs w:val="22"/>
          </w:rPr>
          <w:delText xml:space="preserve">evacuation </w:delText>
        </w:r>
      </w:del>
    </w:p>
    <w:p w14:paraId="081FD54B">
      <w:pPr>
        <w:spacing w:before="120" w:after="120" w:line="360" w:lineRule="auto"/>
        <w:rPr>
          <w:rFonts w:ascii="Arial" w:hAnsi="Arial" w:cs="Arial"/>
          <w:sz w:val="22"/>
          <w:szCs w:val="22"/>
        </w:rPr>
      </w:pPr>
      <w:r>
        <w:rPr>
          <w:rFonts w:ascii="Arial" w:hAnsi="Arial" w:cs="Arial"/>
          <w:sz w:val="22"/>
          <w:szCs w:val="22"/>
        </w:rPr>
        <w:t xml:space="preserve">In most instances, children will not be evacuated from the premises unless there is an immediate risk or unless they are advised to do so by the emergency services. </w:t>
      </w:r>
    </w:p>
    <w:p w14:paraId="48465279">
      <w:pPr>
        <w:numPr>
          <w:ilvl w:val="0"/>
          <w:numId w:val="3"/>
        </w:numPr>
        <w:tabs>
          <w:tab w:val="left" w:pos="360"/>
          <w:tab w:val="clear" w:pos="720"/>
        </w:tabs>
        <w:spacing w:before="120" w:after="120" w:line="360" w:lineRule="auto"/>
        <w:ind w:left="360"/>
        <w:rPr>
          <w:rFonts w:ascii="Arial" w:hAnsi="Arial" w:cs="Arial"/>
          <w:color w:val="000000"/>
          <w:sz w:val="22"/>
          <w:szCs w:val="22"/>
        </w:rPr>
      </w:pPr>
      <w:r>
        <w:rPr>
          <w:rFonts w:ascii="Arial" w:hAnsi="Arial" w:cs="Arial"/>
          <w:sz w:val="22"/>
          <w:szCs w:val="22"/>
        </w:rPr>
        <w:t xml:space="preserve">There is an emergency evacuation procedure in place which is unique to the setting and based upon risk assessment </w:t>
      </w:r>
      <w:r>
        <w:rPr>
          <w:rFonts w:ascii="Arial" w:hAnsi="Arial" w:cs="Arial"/>
          <w:color w:val="000000"/>
          <w:sz w:val="22"/>
          <w:szCs w:val="22"/>
        </w:rPr>
        <w:t>in line with others using the building.</w:t>
      </w:r>
    </w:p>
    <w:p w14:paraId="4CD6B696">
      <w:pPr>
        <w:numPr>
          <w:ilvl w:val="0"/>
          <w:numId w:val="4"/>
        </w:numPr>
        <w:spacing w:before="120" w:after="120" w:line="360" w:lineRule="auto"/>
        <w:ind w:left="360"/>
        <w:rPr>
          <w:rFonts w:ascii="Arial" w:hAnsi="Arial" w:cs="Arial"/>
          <w:sz w:val="22"/>
          <w:szCs w:val="22"/>
        </w:rPr>
      </w:pPr>
      <w:r>
        <w:rPr>
          <w:rFonts w:ascii="Arial" w:hAnsi="Arial" w:cs="Arial"/>
          <w:sz w:val="22"/>
          <w:szCs w:val="22"/>
        </w:rPr>
        <w:t xml:space="preserve">Emergency evacuation procedures are practised regularly and are reviewed according to risk assessment </w:t>
      </w:r>
      <w:r>
        <w:rPr>
          <w:rFonts w:ascii="Arial" w:hAnsi="Arial" w:cs="Arial"/>
          <w:color w:val="000000"/>
          <w:sz w:val="22"/>
          <w:szCs w:val="22"/>
        </w:rPr>
        <w:t>(as above).</w:t>
      </w:r>
    </w:p>
    <w:p w14:paraId="64276F08">
      <w:pPr>
        <w:numPr>
          <w:ilvl w:val="0"/>
          <w:numId w:val="4"/>
        </w:numPr>
        <w:spacing w:before="120" w:after="120" w:line="360" w:lineRule="auto"/>
        <w:ind w:left="360"/>
        <w:rPr>
          <w:rFonts w:ascii="Arial" w:hAnsi="Arial" w:cs="Arial"/>
          <w:sz w:val="22"/>
          <w:szCs w:val="22"/>
        </w:rPr>
      </w:pPr>
      <w:r>
        <w:rPr>
          <w:rFonts w:ascii="Arial" w:hAnsi="Arial" w:cs="Arial"/>
          <w:sz w:val="22"/>
          <w:szCs w:val="22"/>
        </w:rPr>
        <w:t>Staff evacuate children to a pre-designated area (as per the fire drill), unless advised by the emergency services that the designated area is not suitable at that time.</w:t>
      </w:r>
    </w:p>
    <w:p w14:paraId="57DB7E3D">
      <w:pPr>
        <w:numPr>
          <w:ilvl w:val="0"/>
          <w:numId w:val="4"/>
        </w:numPr>
        <w:spacing w:before="120" w:after="120" w:line="360" w:lineRule="auto"/>
        <w:ind w:left="360"/>
        <w:rPr>
          <w:rFonts w:ascii="Arial" w:hAnsi="Arial" w:cs="Arial"/>
          <w:sz w:val="22"/>
          <w:szCs w:val="22"/>
        </w:rPr>
      </w:pPr>
      <w:r>
        <w:rPr>
          <w:rFonts w:ascii="Arial" w:hAnsi="Arial" w:cs="Arial"/>
          <w:sz w:val="22"/>
          <w:szCs w:val="22"/>
        </w:rPr>
        <w:t>Once evacuated, nobody enters the premises, until the emergency services say so.</w:t>
      </w:r>
    </w:p>
    <w:p w14:paraId="43361657">
      <w:pPr>
        <w:numPr>
          <w:ilvl w:val="0"/>
          <w:numId w:val="4"/>
        </w:numPr>
        <w:spacing w:before="120" w:after="120" w:line="360" w:lineRule="auto"/>
        <w:ind w:left="360"/>
        <w:rPr>
          <w:rFonts w:ascii="Arial" w:hAnsi="Arial" w:cs="Arial"/>
          <w:sz w:val="22"/>
          <w:szCs w:val="22"/>
        </w:rPr>
      </w:pPr>
      <w:r>
        <w:rPr>
          <w:rFonts w:ascii="Arial" w:hAnsi="Arial" w:cs="Arial"/>
          <w:sz w:val="22"/>
          <w:szCs w:val="22"/>
        </w:rPr>
        <w:t>Members of staff will act upon the advice of the emergency services at all times.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3AB2F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5CE79102">
            <w:pPr>
              <w:spacing w:before="120" w:after="120" w:line="360" w:lineRule="auto"/>
              <w:rPr>
                <w:rFonts w:ascii="Arial" w:hAnsi="Arial" w:cs="Arial"/>
                <w:bCs/>
                <w:i/>
                <w:sz w:val="22"/>
                <w:szCs w:val="22"/>
              </w:rPr>
            </w:pPr>
            <w:r>
              <w:rPr>
                <w:rFonts w:ascii="Arial" w:hAnsi="Arial" w:cs="Arial"/>
                <w:bCs/>
                <w:i/>
                <w:sz w:val="22"/>
                <w:szCs w:val="22"/>
              </w:rPr>
              <w:t>Insert emergency procedures i.e. route, responsibilities, designated assembly point and other emergency procedures unique to the setting e.g. nuclear power station alert.</w:t>
            </w:r>
          </w:p>
        </w:tc>
      </w:tr>
    </w:tbl>
    <w:p w14:paraId="7B2A3BBF">
      <w:pPr>
        <w:spacing w:before="120" w:after="120" w:line="360" w:lineRule="auto"/>
        <w:rPr>
          <w:rFonts w:ascii="Arial" w:hAnsi="Arial" w:cs="Arial"/>
          <w:b/>
          <w:sz w:val="22"/>
          <w:szCs w:val="22"/>
        </w:rPr>
      </w:pPr>
      <w:r>
        <w:rPr>
          <w:rFonts w:ascii="Arial" w:hAnsi="Arial" w:cs="Arial"/>
          <w:b/>
          <w:sz w:val="22"/>
          <w:szCs w:val="22"/>
        </w:rPr>
        <w:t>Emergency Closure</w:t>
      </w:r>
    </w:p>
    <w:p w14:paraId="1E4310C4">
      <w:pPr>
        <w:spacing w:before="120" w:after="120" w:line="360" w:lineRule="auto"/>
        <w:rPr>
          <w:rFonts w:ascii="Arial" w:hAnsi="Arial" w:cs="Arial"/>
          <w:sz w:val="22"/>
          <w:szCs w:val="22"/>
        </w:rPr>
      </w:pPr>
      <w:r>
        <w:rPr>
          <w:rFonts w:ascii="Arial" w:hAnsi="Arial" w:cs="Arial"/>
          <w:sz w:val="22"/>
          <w:szCs w:val="22"/>
        </w:rPr>
        <w:t>The circumstances under which the setting may be closed due to an incident include:</w:t>
      </w:r>
    </w:p>
    <w:p w14:paraId="0DE6E4C8">
      <w:pPr>
        <w:pStyle w:val="29"/>
        <w:numPr>
          <w:ilvl w:val="0"/>
          <w:numId w:val="5"/>
        </w:numPr>
        <w:spacing w:before="120" w:after="120" w:line="360" w:lineRule="auto"/>
        <w:contextualSpacing w:val="0"/>
        <w:rPr>
          <w:rFonts w:ascii="Arial" w:hAnsi="Arial" w:cs="Arial"/>
          <w:sz w:val="22"/>
          <w:szCs w:val="22"/>
        </w:rPr>
      </w:pPr>
      <w:r>
        <w:rPr>
          <w:rFonts w:ascii="Arial" w:hAnsi="Arial" w:cs="Arial"/>
          <w:sz w:val="22"/>
          <w:szCs w:val="22"/>
        </w:rPr>
        <w:t>The owner</w:t>
      </w:r>
      <w:ins w:id="14" w:author="Sylwia Ferreday" w:date="2024-10-02T10:00:44Z">
        <w:r>
          <w:rPr>
            <w:rFonts w:hint="default" w:ascii="Arial" w:hAnsi="Arial" w:cs="Arial"/>
            <w:sz w:val="22"/>
            <w:szCs w:val="22"/>
            <w:lang w:val="en-GB"/>
          </w:rPr>
          <w:t xml:space="preserve"> </w:t>
        </w:r>
      </w:ins>
      <w:r>
        <w:rPr>
          <w:rFonts w:ascii="Arial" w:hAnsi="Arial" w:cs="Arial"/>
          <w:sz w:val="22"/>
          <w:szCs w:val="22"/>
        </w:rPr>
        <w:t>make the decision to close – thereby withdrawing the service.</w:t>
      </w:r>
    </w:p>
    <w:p w14:paraId="6DE37B42">
      <w:pPr>
        <w:pStyle w:val="29"/>
        <w:numPr>
          <w:ilvl w:val="0"/>
          <w:numId w:val="5"/>
        </w:numPr>
        <w:spacing w:before="120" w:after="120" w:line="360" w:lineRule="auto"/>
        <w:contextualSpacing w:val="0"/>
        <w:rPr>
          <w:rFonts w:ascii="Arial" w:hAnsi="Arial" w:cs="Arial"/>
          <w:sz w:val="22"/>
          <w:szCs w:val="22"/>
        </w:rPr>
      </w:pPr>
      <w:r>
        <w:rPr>
          <w:rFonts w:ascii="Arial" w:hAnsi="Arial" w:cs="Arial"/>
          <w:sz w:val="22"/>
          <w:szCs w:val="22"/>
        </w:rPr>
        <w:t>A third party makes the decision to close for example:</w:t>
      </w:r>
    </w:p>
    <w:p w14:paraId="568A5EC0">
      <w:pPr>
        <w:pStyle w:val="29"/>
        <w:numPr>
          <w:ilvl w:val="0"/>
          <w:numId w:val="6"/>
        </w:numPr>
        <w:spacing w:before="120" w:after="120" w:line="360" w:lineRule="auto"/>
        <w:ind w:left="0" w:firstLine="0"/>
        <w:contextualSpacing w:val="0"/>
        <w:rPr>
          <w:rFonts w:ascii="Arial" w:hAnsi="Arial" w:cs="Arial"/>
          <w:sz w:val="22"/>
          <w:szCs w:val="22"/>
        </w:rPr>
      </w:pPr>
      <w:ins w:id="15" w:author="Sylwia Ferreday" w:date="2024-10-02T10:01:39Z">
        <w:r>
          <w:rPr>
            <w:rFonts w:hint="default" w:ascii="Arial" w:hAnsi="Arial" w:cs="Arial"/>
            <w:sz w:val="22"/>
            <w:szCs w:val="22"/>
            <w:lang w:val="en-GB"/>
          </w:rPr>
          <w:t xml:space="preserve">- </w:t>
        </w:r>
      </w:ins>
      <w:ins w:id="16" w:author="Sylwia Ferreday" w:date="2024-10-02T10:01:40Z">
        <w:r>
          <w:rPr>
            <w:rFonts w:hint="default" w:ascii="Arial" w:hAnsi="Arial" w:cs="Arial"/>
            <w:sz w:val="22"/>
            <w:szCs w:val="22"/>
            <w:lang w:val="en-GB"/>
          </w:rPr>
          <w:t xml:space="preserve"> </w:t>
        </w:r>
      </w:ins>
      <w:ins w:id="17" w:author="Sylwia Ferreday" w:date="2024-10-02T10:01:41Z">
        <w:r>
          <w:rPr>
            <w:rFonts w:hint="default" w:ascii="Arial" w:hAnsi="Arial" w:cs="Arial"/>
            <w:sz w:val="22"/>
            <w:szCs w:val="22"/>
            <w:lang w:val="en-GB"/>
          </w:rPr>
          <w:t xml:space="preserve">  </w:t>
        </w:r>
      </w:ins>
      <w:ins w:id="18" w:author="Sylwia Ferreday" w:date="2024-10-02T10:02:10Z">
        <w:r>
          <w:rPr>
            <w:rFonts w:hint="default" w:ascii="Arial" w:hAnsi="Arial" w:cs="Arial"/>
            <w:sz w:val="22"/>
            <w:szCs w:val="22"/>
            <w:lang w:val="en-GB"/>
          </w:rPr>
          <w:t>B</w:t>
        </w:r>
      </w:ins>
      <w:ins w:id="19" w:author="Sylwia Ferreday" w:date="2024-10-02T10:02:11Z">
        <w:r>
          <w:rPr>
            <w:rFonts w:hint="default" w:ascii="Arial" w:hAnsi="Arial" w:cs="Arial"/>
            <w:sz w:val="22"/>
            <w:szCs w:val="22"/>
            <w:lang w:val="en-GB"/>
          </w:rPr>
          <w:t>ran</w:t>
        </w:r>
      </w:ins>
      <w:ins w:id="20" w:author="Sylwia Ferreday" w:date="2024-10-02T10:02:12Z">
        <w:r>
          <w:rPr>
            <w:rFonts w:hint="default" w:ascii="Arial" w:hAnsi="Arial" w:cs="Arial"/>
            <w:sz w:val="22"/>
            <w:szCs w:val="22"/>
            <w:lang w:val="en-GB"/>
          </w:rPr>
          <w:t xml:space="preserve">dram </w:t>
        </w:r>
      </w:ins>
      <w:ins w:id="21" w:author="Sylwia Ferreday" w:date="2024-10-02T10:02:13Z">
        <w:r>
          <w:rPr>
            <w:rFonts w:hint="default" w:ascii="Arial" w:hAnsi="Arial" w:cs="Arial"/>
            <w:sz w:val="22"/>
            <w:szCs w:val="22"/>
            <w:lang w:val="en-GB"/>
          </w:rPr>
          <w:t>Road</w:t>
        </w:r>
      </w:ins>
      <w:ins w:id="22" w:author="Sylwia Ferreday" w:date="2024-10-02T10:02:14Z">
        <w:r>
          <w:rPr>
            <w:rFonts w:hint="default" w:ascii="Arial" w:hAnsi="Arial" w:cs="Arial"/>
            <w:sz w:val="22"/>
            <w:szCs w:val="22"/>
            <w:lang w:val="en-GB"/>
          </w:rPr>
          <w:t xml:space="preserve"> </w:t>
        </w:r>
      </w:ins>
      <w:ins w:id="23" w:author="Sylwia Ferreday" w:date="2024-10-02T10:01:03Z">
        <w:r>
          <w:rPr>
            <w:rFonts w:hint="default" w:ascii="Arial" w:hAnsi="Arial" w:cs="Arial"/>
            <w:sz w:val="22"/>
            <w:szCs w:val="22"/>
            <w:lang w:val="en-GB"/>
          </w:rPr>
          <w:t>Co</w:t>
        </w:r>
      </w:ins>
      <w:ins w:id="24" w:author="Sylwia Ferreday" w:date="2024-10-02T10:01:04Z">
        <w:r>
          <w:rPr>
            <w:rFonts w:hint="default" w:ascii="Arial" w:hAnsi="Arial" w:cs="Arial"/>
            <w:sz w:val="22"/>
            <w:szCs w:val="22"/>
            <w:lang w:val="en-GB"/>
          </w:rPr>
          <w:t>mmuni</w:t>
        </w:r>
      </w:ins>
      <w:ins w:id="25" w:author="Sylwia Ferreday" w:date="2024-10-02T10:01:05Z">
        <w:r>
          <w:rPr>
            <w:rFonts w:hint="default" w:ascii="Arial" w:hAnsi="Arial" w:cs="Arial"/>
            <w:sz w:val="22"/>
            <w:szCs w:val="22"/>
            <w:lang w:val="en-GB"/>
          </w:rPr>
          <w:t xml:space="preserve">ty </w:t>
        </w:r>
      </w:ins>
      <w:r>
        <w:rPr>
          <w:rFonts w:ascii="Arial" w:hAnsi="Arial" w:cs="Arial"/>
          <w:sz w:val="22"/>
          <w:szCs w:val="22"/>
        </w:rPr>
        <w:t>the children’s centre (if on a children’s centre site)</w:t>
      </w:r>
    </w:p>
    <w:p w14:paraId="1561CEF5">
      <w:pPr>
        <w:pStyle w:val="29"/>
        <w:numPr>
          <w:ilvl w:val="0"/>
          <w:numId w:val="6"/>
        </w:numPr>
        <w:spacing w:before="120" w:after="120" w:line="360" w:lineRule="auto"/>
        <w:contextualSpacing w:val="0"/>
        <w:rPr>
          <w:rFonts w:ascii="Arial" w:hAnsi="Arial" w:cs="Arial"/>
          <w:sz w:val="22"/>
          <w:szCs w:val="22"/>
        </w:rPr>
      </w:pPr>
      <w:r>
        <w:rPr>
          <w:rFonts w:ascii="Arial" w:hAnsi="Arial" w:cs="Arial"/>
          <w:sz w:val="22"/>
          <w:szCs w:val="22"/>
        </w:rPr>
        <w:t>the emergency</w:t>
      </w:r>
      <w:ins w:id="26" w:author="Sylwia Ferreday" w:date="2024-10-23T10:18:48Z">
        <w:r>
          <w:rPr>
            <w:rFonts w:hint="default" w:ascii="Arial" w:hAnsi="Arial" w:cs="Arial"/>
            <w:sz w:val="22"/>
            <w:szCs w:val="22"/>
            <w:lang w:val="en-GB"/>
          </w:rPr>
          <w:t xml:space="preserve"> </w:t>
        </w:r>
      </w:ins>
      <w:del w:id="27" w:author="Sylwia Ferreday" w:date="2024-10-23T10:19:06Z">
        <w:r>
          <w:rPr>
            <w:rFonts w:ascii="Arial" w:hAnsi="Arial" w:cs="Arial"/>
            <w:sz w:val="22"/>
            <w:szCs w:val="22"/>
          </w:rPr>
          <w:delText xml:space="preserve"> </w:delText>
        </w:r>
      </w:del>
      <w:r>
        <w:rPr>
          <w:rFonts w:ascii="Arial" w:hAnsi="Arial" w:cs="Arial"/>
          <w:sz w:val="22"/>
          <w:szCs w:val="22"/>
        </w:rPr>
        <w:t xml:space="preserve">services </w:t>
      </w:r>
    </w:p>
    <w:p w14:paraId="644D535C">
      <w:pPr>
        <w:pStyle w:val="29"/>
        <w:numPr>
          <w:ilvl w:val="0"/>
          <w:numId w:val="7"/>
        </w:numPr>
        <w:spacing w:before="120" w:after="120" w:line="360" w:lineRule="auto"/>
        <w:contextualSpacing w:val="0"/>
        <w:rPr>
          <w:rFonts w:ascii="Arial" w:hAnsi="Arial" w:cs="Arial"/>
          <w:sz w:val="22"/>
          <w:szCs w:val="22"/>
        </w:rPr>
      </w:pPr>
      <w:r>
        <w:rPr>
          <w:rFonts w:ascii="Arial" w:hAnsi="Arial" w:cs="Arial"/>
          <w:sz w:val="22"/>
          <w:szCs w:val="22"/>
        </w:rPr>
        <w:t xml:space="preserve">A parent makes the decision for their child not to attend. </w:t>
      </w:r>
    </w:p>
    <w:p w14:paraId="0583DFC5">
      <w:pPr>
        <w:pStyle w:val="29"/>
        <w:numPr>
          <w:ilvl w:val="0"/>
          <w:numId w:val="8"/>
        </w:numPr>
        <w:spacing w:before="120" w:after="120" w:line="360" w:lineRule="auto"/>
        <w:contextualSpacing w:val="0"/>
        <w:rPr>
          <w:rFonts w:ascii="Arial" w:hAnsi="Arial" w:cs="Arial"/>
          <w:sz w:val="22"/>
          <w:szCs w:val="22"/>
        </w:rPr>
      </w:pPr>
      <w:r>
        <w:rPr>
          <w:rFonts w:ascii="Arial" w:hAnsi="Arial" w:cs="Arial"/>
          <w:sz w:val="22"/>
          <w:szCs w:val="22"/>
        </w:rPr>
        <w:t>If a parent makes the decision for their child not to attend due to a critical incident, the child’s fees are due as normal.</w:t>
      </w:r>
    </w:p>
    <w:p w14:paraId="2F2C38E6">
      <w:pPr>
        <w:pStyle w:val="29"/>
        <w:numPr>
          <w:ilvl w:val="0"/>
          <w:numId w:val="8"/>
        </w:numPr>
        <w:spacing w:before="120" w:after="120" w:line="360" w:lineRule="auto"/>
        <w:contextualSpacing w:val="0"/>
        <w:rPr>
          <w:rFonts w:ascii="Arial" w:hAnsi="Arial" w:cs="Arial"/>
          <w:sz w:val="22"/>
          <w:szCs w:val="22"/>
        </w:rPr>
      </w:pPr>
      <w:r>
        <w:rPr>
          <w:rFonts w:ascii="Arial" w:hAnsi="Arial" w:cs="Arial"/>
          <w:sz w:val="22"/>
          <w:szCs w:val="22"/>
        </w:rPr>
        <w:t>Further consideration of individual</w:t>
      </w:r>
      <w:ins w:id="28" w:author="Sylwia Ferreday" w:date="2024-10-23T10:18:18Z">
        <w:r>
          <w:rPr>
            <w:rFonts w:hint="default" w:ascii="Arial" w:hAnsi="Arial" w:cs="Arial"/>
            <w:sz w:val="22"/>
            <w:szCs w:val="22"/>
            <w:lang w:val="en-GB"/>
          </w:rPr>
          <w:t xml:space="preserve"> </w:t>
        </w:r>
      </w:ins>
      <w:del w:id="29" w:author="Sylwia Ferreday" w:date="2024-10-23T10:18:17Z">
        <w:r>
          <w:rPr>
            <w:rFonts w:ascii="Arial" w:hAnsi="Arial" w:cs="Arial"/>
            <w:sz w:val="22"/>
            <w:szCs w:val="22"/>
          </w:rPr>
          <w:delText xml:space="preserve"> </w:delText>
        </w:r>
      </w:del>
      <w:r>
        <w:rPr>
          <w:rFonts w:ascii="Arial" w:hAnsi="Arial" w:cs="Arial"/>
          <w:sz w:val="22"/>
          <w:szCs w:val="22"/>
        </w:rPr>
        <w:t>incidences must be done in consultation with the owner</w:t>
      </w:r>
      <w:del w:id="30" w:author="Sylwia Ferreday" w:date="2024-10-02T10:02:04Z">
        <w:r>
          <w:rPr>
            <w:rFonts w:ascii="Arial" w:hAnsi="Arial" w:cs="Arial"/>
            <w:sz w:val="22"/>
            <w:szCs w:val="22"/>
          </w:rPr>
          <w:delText>s</w:delText>
        </w:r>
      </w:del>
      <w:del w:id="31" w:author="Sylwia Ferreday" w:date="2024-10-02T10:02:03Z">
        <w:r>
          <w:rPr>
            <w:rFonts w:ascii="Arial" w:hAnsi="Arial" w:cs="Arial"/>
            <w:sz w:val="22"/>
            <w:szCs w:val="22"/>
          </w:rPr>
          <w:delText>/tr</w:delText>
        </w:r>
      </w:del>
      <w:del w:id="32" w:author="Sylwia Ferreday" w:date="2024-10-02T10:02:02Z">
        <w:r>
          <w:rPr>
            <w:rFonts w:ascii="Arial" w:hAnsi="Arial" w:cs="Arial"/>
            <w:sz w:val="22"/>
            <w:szCs w:val="22"/>
          </w:rPr>
          <w:delText>ustees/director</w:delText>
        </w:r>
      </w:del>
      <w:del w:id="33" w:author="Sylwia Ferreday" w:date="2024-10-02T10:02:01Z">
        <w:r>
          <w:rPr>
            <w:rFonts w:ascii="Arial" w:hAnsi="Arial" w:cs="Arial"/>
            <w:sz w:val="22"/>
            <w:szCs w:val="22"/>
          </w:rPr>
          <w:delText>s</w:delText>
        </w:r>
      </w:del>
      <w:r>
        <w:rPr>
          <w:rFonts w:ascii="Arial" w:hAnsi="Arial" w:cs="Arial"/>
          <w:sz w:val="22"/>
          <w:szCs w:val="22"/>
        </w:rPr>
        <w:t>.</w:t>
      </w:r>
    </w:p>
    <w:p w14:paraId="738B711A">
      <w:pPr>
        <w:pStyle w:val="29"/>
        <w:spacing w:before="120" w:after="120" w:line="360" w:lineRule="auto"/>
        <w:ind w:left="0"/>
        <w:contextualSpacing w:val="0"/>
        <w:rPr>
          <w:rFonts w:ascii="Arial" w:hAnsi="Arial" w:cs="Arial"/>
          <w:b/>
          <w:sz w:val="22"/>
          <w:szCs w:val="22"/>
        </w:rPr>
      </w:pPr>
      <w:r>
        <w:rPr>
          <w:rFonts w:ascii="Arial" w:hAnsi="Arial" w:cs="Arial"/>
          <w:b/>
          <w:sz w:val="22"/>
          <w:szCs w:val="22"/>
        </w:rPr>
        <w:t>Recording and reporting</w:t>
      </w:r>
    </w:p>
    <w:p w14:paraId="477ED74C">
      <w:pPr>
        <w:numPr>
          <w:ilvl w:val="0"/>
          <w:numId w:val="9"/>
        </w:numPr>
        <w:spacing w:before="120" w:after="120" w:line="360" w:lineRule="auto"/>
        <w:rPr>
          <w:rFonts w:ascii="Arial" w:hAnsi="Arial" w:cs="Arial"/>
          <w:sz w:val="22"/>
          <w:szCs w:val="22"/>
        </w:rPr>
      </w:pPr>
      <w:r>
        <w:rPr>
          <w:rFonts w:ascii="Arial" w:hAnsi="Arial" w:cs="Arial"/>
          <w:sz w:val="22"/>
          <w:szCs w:val="22"/>
        </w:rPr>
        <w:t>On discovery of the notifiable incident, the member of staff reports to the appropriate emergency service, fire, police, ambulance, if those services are needed.</w:t>
      </w:r>
    </w:p>
    <w:p w14:paraId="68166B54">
      <w:pPr>
        <w:numPr>
          <w:ilvl w:val="0"/>
          <w:numId w:val="9"/>
        </w:numPr>
        <w:spacing w:before="120" w:after="120" w:line="360" w:lineRule="auto"/>
        <w:rPr>
          <w:rFonts w:ascii="Arial" w:hAnsi="Arial" w:cs="Arial"/>
          <w:sz w:val="22"/>
          <w:szCs w:val="22"/>
        </w:rPr>
      </w:pPr>
      <w:r>
        <w:rPr>
          <w:rFonts w:ascii="Arial" w:hAnsi="Arial" w:cs="Arial"/>
          <w:sz w:val="22"/>
          <w:szCs w:val="22"/>
        </w:rPr>
        <w:t xml:space="preserve">The member of staff ensures that the setting manager and/or deputy are informed (if not on the premises at the time) and that the owners/trustees/directors are informed. </w:t>
      </w:r>
    </w:p>
    <w:p w14:paraId="3F2064DC">
      <w:pPr>
        <w:numPr>
          <w:ilvl w:val="0"/>
          <w:numId w:val="9"/>
        </w:numPr>
        <w:spacing w:before="120" w:after="120" w:line="360" w:lineRule="auto"/>
        <w:rPr>
          <w:rFonts w:ascii="Arial" w:hAnsi="Arial" w:cs="Arial"/>
          <w:sz w:val="22"/>
          <w:szCs w:val="22"/>
        </w:rPr>
      </w:pPr>
      <w:r>
        <w:rPr>
          <w:rFonts w:ascii="Arial" w:hAnsi="Arial" w:cs="Arial"/>
          <w:sz w:val="22"/>
          <w:szCs w:val="22"/>
        </w:rPr>
        <w:t xml:space="preserve">The setting manager completes and sends an incident record to the owners/trustees/directors, who, according to the severity of the incident notifies Ofsted or RIDDOR. </w:t>
      </w:r>
    </w:p>
    <w:p w14:paraId="74F47099">
      <w:pPr>
        <w:numPr>
          <w:ilvl w:val="0"/>
          <w:numId w:val="10"/>
        </w:numPr>
        <w:spacing w:before="120" w:after="120" w:line="360" w:lineRule="auto"/>
        <w:rPr>
          <w:rFonts w:ascii="Arial" w:hAnsi="Arial" w:cs="Arial"/>
          <w:sz w:val="22"/>
          <w:szCs w:val="22"/>
        </w:rPr>
      </w:pPr>
      <w:r>
        <w:rPr>
          <w:rFonts w:ascii="Arial" w:hAnsi="Arial" w:cs="Arial"/>
          <w:sz w:val="22"/>
          <w:szCs w:val="22"/>
        </w:rPr>
        <w:t>If the incident indicates that a crime may have been committed, all staff witness to the incident should make a written statement.</w:t>
      </w:r>
    </w:p>
    <w:p w14:paraId="5D9EC0F1">
      <w:pPr>
        <w:numPr>
          <w:ilvl w:val="0"/>
          <w:numId w:val="10"/>
        </w:numPr>
        <w:spacing w:before="120" w:after="120" w:line="360" w:lineRule="auto"/>
        <w:rPr>
          <w:rFonts w:ascii="Arial" w:hAnsi="Arial" w:cs="Arial"/>
          <w:sz w:val="22"/>
          <w:szCs w:val="22"/>
        </w:rPr>
      </w:pPr>
      <w:r>
        <w:rPr>
          <w:rFonts w:ascii="Arial" w:hAnsi="Arial" w:cs="Arial"/>
          <w:sz w:val="22"/>
          <w:szCs w:val="22"/>
        </w:rPr>
        <w:t>Staff do not discuss the incident with the press.</w:t>
      </w:r>
    </w:p>
    <w:p w14:paraId="3E0B4266">
      <w:pPr>
        <w:spacing w:before="120" w:after="120" w:line="360" w:lineRule="auto"/>
        <w:rPr>
          <w:rFonts w:ascii="Arial" w:hAnsi="Arial" w:cs="Arial"/>
          <w:color w:val="000000"/>
          <w:sz w:val="22"/>
          <w:szCs w:val="22"/>
        </w:rPr>
      </w:pPr>
      <w:r>
        <w:rPr>
          <w:rFonts w:ascii="Arial" w:hAnsi="Arial" w:cs="Arial"/>
          <w:bCs/>
          <w:color w:val="000000"/>
          <w:sz w:val="22"/>
          <w:szCs w:val="22"/>
        </w:rPr>
        <w:t>RIDDOR reportable events include</w:t>
      </w:r>
      <w:r>
        <w:rPr>
          <w:rFonts w:ascii="Arial" w:hAnsi="Arial" w:cs="Arial"/>
          <w:color w:val="000000"/>
          <w:sz w:val="22"/>
          <w:szCs w:val="22"/>
        </w:rPr>
        <w:t>:</w:t>
      </w:r>
    </w:p>
    <w:p w14:paraId="430DFB78">
      <w:pPr>
        <w:numPr>
          <w:ilvl w:val="0"/>
          <w:numId w:val="11"/>
        </w:numPr>
        <w:spacing w:before="120" w:after="120" w:line="360" w:lineRule="auto"/>
        <w:rPr>
          <w:rFonts w:ascii="Arial" w:hAnsi="Arial" w:cs="Arial"/>
          <w:color w:val="000000"/>
          <w:sz w:val="22"/>
          <w:szCs w:val="22"/>
        </w:rPr>
      </w:pPr>
      <w:r>
        <w:rPr>
          <w:rFonts w:ascii="Arial" w:hAnsi="Arial" w:cs="Arial"/>
          <w:color w:val="000000"/>
          <w:sz w:val="22"/>
          <w:szCs w:val="22"/>
        </w:rPr>
        <w:t xml:space="preserve">Specified injuries at work, as detailed at </w:t>
      </w:r>
      <w:r>
        <w:fldChar w:fldCharType="begin"/>
      </w:r>
      <w:r>
        <w:instrText xml:space="preserve"> HYPERLINK "http://www.hse.gov.uk/pubns/indg453.pdf" </w:instrText>
      </w:r>
      <w:r>
        <w:fldChar w:fldCharType="separate"/>
      </w:r>
      <w:r>
        <w:rPr>
          <w:rStyle w:val="22"/>
          <w:rFonts w:ascii="Arial" w:hAnsi="Arial" w:cs="Arial"/>
          <w:sz w:val="22"/>
          <w:szCs w:val="22"/>
        </w:rPr>
        <w:t>www.hse.gov.uk/pubns/indg453.pdf</w:t>
      </w:r>
      <w:r>
        <w:rPr>
          <w:rStyle w:val="22"/>
          <w:rFonts w:ascii="Arial" w:hAnsi="Arial" w:cs="Arial"/>
          <w:sz w:val="22"/>
          <w:szCs w:val="22"/>
        </w:rPr>
        <w:fldChar w:fldCharType="end"/>
      </w:r>
    </w:p>
    <w:p w14:paraId="6726A1CD">
      <w:pPr>
        <w:numPr>
          <w:ilvl w:val="0"/>
          <w:numId w:val="11"/>
        </w:numPr>
        <w:spacing w:before="120" w:after="120" w:line="360" w:lineRule="auto"/>
        <w:rPr>
          <w:rFonts w:ascii="Arial" w:hAnsi="Arial" w:cs="Arial"/>
          <w:color w:val="000000"/>
          <w:sz w:val="22"/>
          <w:szCs w:val="22"/>
        </w:rPr>
      </w:pPr>
      <w:r>
        <w:rPr>
          <w:rFonts w:ascii="Arial" w:hAnsi="Arial" w:cs="Arial"/>
          <w:color w:val="000000"/>
          <w:sz w:val="22"/>
          <w:szCs w:val="22"/>
        </w:rPr>
        <w:t>Fatal accidents to staff, children and visitors (parents).</w:t>
      </w:r>
    </w:p>
    <w:p w14:paraId="501A14A2">
      <w:pPr>
        <w:numPr>
          <w:ilvl w:val="0"/>
          <w:numId w:val="11"/>
        </w:numPr>
        <w:spacing w:before="120" w:after="120" w:line="360" w:lineRule="auto"/>
        <w:rPr>
          <w:rFonts w:ascii="Arial" w:hAnsi="Arial" w:cs="Arial"/>
          <w:color w:val="000000"/>
          <w:sz w:val="22"/>
          <w:szCs w:val="22"/>
        </w:rPr>
      </w:pPr>
      <w:r>
        <w:rPr>
          <w:rFonts w:ascii="Arial" w:hAnsi="Arial" w:cs="Arial"/>
          <w:sz w:val="22"/>
          <w:szCs w:val="22"/>
        </w:rPr>
        <w:t>Accidents resulting in the incapacitation of staff for more than seven days.</w:t>
      </w:r>
    </w:p>
    <w:p w14:paraId="1396588E">
      <w:pPr>
        <w:pStyle w:val="29"/>
        <w:numPr>
          <w:ilvl w:val="0"/>
          <w:numId w:val="11"/>
        </w:numPr>
        <w:spacing w:before="120" w:after="120" w:line="360" w:lineRule="auto"/>
        <w:contextualSpacing w:val="0"/>
        <w:rPr>
          <w:rFonts w:ascii="Arial" w:hAnsi="Arial" w:cs="Arial"/>
          <w:color w:val="000000"/>
          <w:sz w:val="22"/>
          <w:szCs w:val="22"/>
        </w:rPr>
      </w:pPr>
      <w:r>
        <w:rPr>
          <w:rFonts w:ascii="Arial" w:hAnsi="Arial" w:cs="Arial"/>
          <w:color w:val="000000"/>
          <w:sz w:val="22"/>
          <w:szCs w:val="22"/>
        </w:rPr>
        <w:t>Injuries to members of the public, including parents’ and children, where they are taken to hospital.</w:t>
      </w:r>
    </w:p>
    <w:p w14:paraId="09D000ED">
      <w:pPr>
        <w:pStyle w:val="29"/>
        <w:numPr>
          <w:ilvl w:val="0"/>
          <w:numId w:val="11"/>
        </w:numPr>
        <w:spacing w:before="120" w:after="120" w:line="360" w:lineRule="auto"/>
        <w:contextualSpacing w:val="0"/>
        <w:rPr>
          <w:rFonts w:ascii="Arial" w:hAnsi="Arial" w:cs="Arial"/>
          <w:color w:val="000000"/>
          <w:sz w:val="22"/>
          <w:szCs w:val="22"/>
        </w:rPr>
      </w:pPr>
      <w:r>
        <w:rPr>
          <w:rFonts w:ascii="Arial" w:hAnsi="Arial" w:cs="Arial"/>
          <w:color w:val="000000"/>
          <w:sz w:val="22"/>
          <w:szCs w:val="22"/>
        </w:rPr>
        <w:t>Dangerous ‘specified’ occurrences, where no-one is injured but they could have been. (these are usually industrial incidents).</w:t>
      </w:r>
    </w:p>
    <w:p w14:paraId="0BC04690">
      <w:pPr>
        <w:spacing w:before="120" w:after="120" w:line="360" w:lineRule="auto"/>
        <w:rPr>
          <w:rFonts w:ascii="Arial" w:hAnsi="Arial" w:cs="Arial"/>
          <w:sz w:val="22"/>
          <w:szCs w:val="22"/>
        </w:rPr>
      </w:pPr>
      <w:r>
        <w:rPr>
          <w:rFonts w:ascii="Arial" w:hAnsi="Arial" w:cs="Arial"/>
          <w:sz w:val="22"/>
          <w:szCs w:val="22"/>
        </w:rPr>
        <w:t xml:space="preserve">This may include: </w:t>
      </w:r>
    </w:p>
    <w:p w14:paraId="6A5FBA35">
      <w:pPr>
        <w:pStyle w:val="29"/>
        <w:numPr>
          <w:ilvl w:val="0"/>
          <w:numId w:val="12"/>
        </w:numPr>
        <w:spacing w:before="120" w:after="120" w:line="360" w:lineRule="auto"/>
        <w:contextualSpacing w:val="0"/>
        <w:rPr>
          <w:rFonts w:ascii="Arial" w:hAnsi="Arial" w:cs="Arial"/>
          <w:sz w:val="22"/>
          <w:szCs w:val="22"/>
        </w:rPr>
      </w:pPr>
      <w:r>
        <w:rPr>
          <w:rFonts w:ascii="Arial" w:hAnsi="Arial" w:cs="Arial"/>
          <w:sz w:val="22"/>
          <w:szCs w:val="22"/>
        </w:rPr>
        <w:t xml:space="preserve">a member of staff injures back at work through lifting and is off </w:t>
      </w:r>
      <w:ins w:id="34" w:author="Sylwia Ferreday" w:date="2024-10-02T10:03:35Z">
        <w:r>
          <w:rPr>
            <w:rFonts w:hint="default" w:ascii="Arial" w:hAnsi="Arial" w:cs="Arial"/>
            <w:sz w:val="22"/>
            <w:szCs w:val="22"/>
            <w:lang w:val="en-GB"/>
          </w:rPr>
          <w:t>wo</w:t>
        </w:r>
      </w:ins>
      <w:ins w:id="35" w:author="Sylwia Ferreday" w:date="2024-10-02T10:03:36Z">
        <w:r>
          <w:rPr>
            <w:rFonts w:hint="default" w:ascii="Arial" w:hAnsi="Arial" w:cs="Arial"/>
            <w:sz w:val="22"/>
            <w:szCs w:val="22"/>
            <w:lang w:val="en-GB"/>
          </w:rPr>
          <w:t>rk</w:t>
        </w:r>
      </w:ins>
      <w:del w:id="36" w:author="Sylwia Ferreday" w:date="2024-10-02T10:03:34Z">
        <w:r>
          <w:rPr>
            <w:rFonts w:ascii="Arial" w:hAnsi="Arial" w:cs="Arial"/>
            <w:sz w:val="22"/>
            <w:szCs w:val="22"/>
          </w:rPr>
          <w:delText xml:space="preserve">for </w:delText>
        </w:r>
      </w:del>
      <w:del w:id="37" w:author="Sylwia Ferreday" w:date="2024-10-02T10:03:33Z">
        <w:r>
          <w:rPr>
            <w:rFonts w:ascii="Arial" w:hAnsi="Arial" w:cs="Arial"/>
            <w:sz w:val="22"/>
            <w:szCs w:val="22"/>
          </w:rPr>
          <w:delText xml:space="preserve">two </w:delText>
        </w:r>
      </w:del>
      <w:del w:id="38" w:author="Sylwia Ferreday" w:date="2024-10-02T10:03:32Z">
        <w:r>
          <w:rPr>
            <w:rFonts w:ascii="Arial" w:hAnsi="Arial" w:cs="Arial"/>
            <w:sz w:val="22"/>
            <w:szCs w:val="22"/>
          </w:rPr>
          <w:delText>weeks</w:delText>
        </w:r>
      </w:del>
    </w:p>
    <w:p w14:paraId="7577706C">
      <w:pPr>
        <w:pStyle w:val="29"/>
        <w:numPr>
          <w:ilvl w:val="0"/>
          <w:numId w:val="12"/>
        </w:numPr>
        <w:spacing w:before="120" w:after="120" w:line="360" w:lineRule="auto"/>
        <w:contextualSpacing w:val="0"/>
        <w:rPr>
          <w:rFonts w:ascii="Arial" w:hAnsi="Arial" w:cs="Arial"/>
          <w:color w:val="000000"/>
          <w:sz w:val="22"/>
          <w:szCs w:val="22"/>
        </w:rPr>
      </w:pPr>
      <w:r>
        <w:rPr>
          <w:rFonts w:ascii="Arial" w:hAnsi="Arial" w:cs="Arial"/>
          <w:color w:val="000000"/>
          <w:sz w:val="22"/>
          <w:szCs w:val="22"/>
        </w:rPr>
        <w:t>a parent slips on a wet floor near the water tray and is taken to hospital</w:t>
      </w:r>
    </w:p>
    <w:p w14:paraId="0220D207">
      <w:pPr>
        <w:pStyle w:val="29"/>
        <w:numPr>
          <w:ilvl w:val="0"/>
          <w:numId w:val="12"/>
        </w:numPr>
        <w:spacing w:before="120" w:after="120" w:line="360" w:lineRule="auto"/>
        <w:contextualSpacing w:val="0"/>
        <w:rPr>
          <w:rFonts w:ascii="Arial" w:hAnsi="Arial" w:cs="Arial"/>
          <w:color w:val="000000"/>
          <w:sz w:val="22"/>
          <w:szCs w:val="22"/>
        </w:rPr>
      </w:pPr>
      <w:r>
        <w:rPr>
          <w:rFonts w:ascii="Arial" w:hAnsi="Arial" w:cs="Arial"/>
          <w:color w:val="000000"/>
          <w:sz w:val="22"/>
          <w:szCs w:val="22"/>
        </w:rPr>
        <w:t>a child falls from a climbing frame and is taken to hospital</w:t>
      </w:r>
    </w:p>
    <w:p w14:paraId="1A3853C1">
      <w:pPr>
        <w:pStyle w:val="29"/>
        <w:numPr>
          <w:ilvl w:val="0"/>
          <w:numId w:val="12"/>
        </w:numPr>
        <w:spacing w:before="120" w:after="120" w:line="360" w:lineRule="auto"/>
        <w:contextualSpacing w:val="0"/>
        <w:rPr>
          <w:rFonts w:ascii="Arial" w:hAnsi="Arial" w:cs="Arial"/>
          <w:color w:val="000000"/>
          <w:sz w:val="22"/>
          <w:szCs w:val="22"/>
        </w:rPr>
      </w:pPr>
      <w:r>
        <w:rPr>
          <w:rFonts w:ascii="Arial" w:hAnsi="Arial" w:cs="Arial"/>
          <w:color w:val="000000"/>
          <w:sz w:val="22"/>
          <w:szCs w:val="22"/>
        </w:rPr>
        <w:t>the ceiling collapses</w:t>
      </w:r>
    </w:p>
    <w:p w14:paraId="0FEDA163">
      <w:pPr>
        <w:pStyle w:val="29"/>
        <w:numPr>
          <w:ilvl w:val="0"/>
          <w:numId w:val="12"/>
        </w:numPr>
        <w:spacing w:before="120" w:after="120" w:line="360" w:lineRule="auto"/>
        <w:contextualSpacing w:val="0"/>
        <w:rPr>
          <w:rFonts w:ascii="Arial" w:hAnsi="Arial" w:cs="Arial"/>
          <w:color w:val="000000"/>
          <w:sz w:val="22"/>
          <w:szCs w:val="22"/>
        </w:rPr>
      </w:pPr>
      <w:r>
        <w:rPr>
          <w:rFonts w:ascii="Arial" w:hAnsi="Arial" w:cs="Arial"/>
          <w:color w:val="000000"/>
          <w:sz w:val="22"/>
          <w:szCs w:val="22"/>
        </w:rPr>
        <w:t>an outbreak of Legionella</w:t>
      </w:r>
    </w:p>
    <w:p w14:paraId="4ACF6B07">
      <w:pPr>
        <w:pStyle w:val="29"/>
        <w:spacing w:before="120" w:after="120" w:line="360" w:lineRule="auto"/>
        <w:ind w:left="0"/>
        <w:contextualSpacing w:val="0"/>
        <w:rPr>
          <w:rFonts w:ascii="Arial" w:hAnsi="Arial" w:cs="Arial"/>
          <w:color w:val="000000"/>
          <w:sz w:val="22"/>
          <w:szCs w:val="22"/>
        </w:rPr>
      </w:pPr>
      <w:r>
        <w:rPr>
          <w:rFonts w:ascii="Arial" w:hAnsi="Arial" w:cs="Arial"/>
          <w:color w:val="000000"/>
          <w:sz w:val="22"/>
          <w:szCs w:val="22"/>
        </w:rPr>
        <w:t xml:space="preserve">The </w:t>
      </w:r>
      <w:del w:id="39" w:author="Sylwia Ferreday" w:date="2024-10-02T10:04:18Z">
        <w:r>
          <w:rPr>
            <w:rFonts w:ascii="Arial" w:hAnsi="Arial" w:cs="Arial"/>
            <w:color w:val="000000"/>
            <w:sz w:val="22"/>
            <w:szCs w:val="22"/>
          </w:rPr>
          <w:delText>se</w:delText>
        </w:r>
      </w:del>
      <w:del w:id="40" w:author="Sylwia Ferreday" w:date="2024-10-02T10:04:17Z">
        <w:r>
          <w:rPr>
            <w:rFonts w:ascii="Arial" w:hAnsi="Arial" w:cs="Arial"/>
            <w:color w:val="000000"/>
            <w:sz w:val="22"/>
            <w:szCs w:val="22"/>
          </w:rPr>
          <w:delText>t</w:delText>
        </w:r>
      </w:del>
      <w:del w:id="41" w:author="Sylwia Ferreday" w:date="2024-10-02T10:04:02Z">
        <w:r>
          <w:rPr>
            <w:rFonts w:ascii="Arial" w:hAnsi="Arial" w:cs="Arial"/>
            <w:color w:val="000000"/>
            <w:sz w:val="22"/>
            <w:szCs w:val="22"/>
          </w:rPr>
          <w:delText>t</w:delText>
        </w:r>
      </w:del>
      <w:del w:id="42" w:author="Sylwia Ferreday" w:date="2024-10-02T10:04:01Z">
        <w:r>
          <w:rPr>
            <w:rFonts w:ascii="Arial" w:hAnsi="Arial" w:cs="Arial"/>
            <w:color w:val="000000"/>
            <w:sz w:val="22"/>
            <w:szCs w:val="22"/>
          </w:rPr>
          <w:delText>ing manage</w:delText>
        </w:r>
      </w:del>
      <w:del w:id="43" w:author="Sylwia Ferreday" w:date="2024-10-02T10:04:00Z">
        <w:r>
          <w:rPr>
            <w:rFonts w:ascii="Arial" w:hAnsi="Arial" w:cs="Arial"/>
            <w:color w:val="000000"/>
            <w:sz w:val="22"/>
            <w:szCs w:val="22"/>
          </w:rPr>
          <w:delText>r</w:delText>
        </w:r>
      </w:del>
      <w:del w:id="44" w:author="Sylwia Ferreday" w:date="2024-10-02T10:04:05Z">
        <w:r>
          <w:rPr>
            <w:rFonts w:ascii="Arial" w:hAnsi="Arial" w:cs="Arial"/>
            <w:color w:val="000000"/>
            <w:sz w:val="22"/>
            <w:szCs w:val="22"/>
          </w:rPr>
          <w:delText xml:space="preserve"> informs th</w:delText>
        </w:r>
      </w:del>
      <w:del w:id="45" w:author="Sylwia Ferreday" w:date="2024-10-02T10:04:04Z">
        <w:r>
          <w:rPr>
            <w:rFonts w:ascii="Arial" w:hAnsi="Arial" w:cs="Arial"/>
            <w:color w:val="000000"/>
            <w:sz w:val="22"/>
            <w:szCs w:val="22"/>
          </w:rPr>
          <w:delText xml:space="preserve">e </w:delText>
        </w:r>
      </w:del>
      <w:r>
        <w:rPr>
          <w:rFonts w:ascii="Arial" w:hAnsi="Arial" w:cs="Arial"/>
          <w:color w:val="000000"/>
          <w:sz w:val="22"/>
          <w:szCs w:val="22"/>
        </w:rPr>
        <w:t>owner</w:t>
      </w:r>
      <w:del w:id="46" w:author="Sylwia Ferreday" w:date="2024-10-02T10:04:14Z">
        <w:r>
          <w:rPr>
            <w:rFonts w:ascii="Arial" w:hAnsi="Arial" w:cs="Arial"/>
            <w:color w:val="000000"/>
            <w:sz w:val="22"/>
            <w:szCs w:val="22"/>
          </w:rPr>
          <w:delText>s/tr</w:delText>
        </w:r>
      </w:del>
      <w:del w:id="47" w:author="Sylwia Ferreday" w:date="2024-10-02T10:04:13Z">
        <w:r>
          <w:rPr>
            <w:rFonts w:ascii="Arial" w:hAnsi="Arial" w:cs="Arial"/>
            <w:color w:val="000000"/>
            <w:sz w:val="22"/>
            <w:szCs w:val="22"/>
          </w:rPr>
          <w:delText>ustees/director</w:delText>
        </w:r>
      </w:del>
      <w:del w:id="48" w:author="Sylwia Ferreday" w:date="2024-10-02T10:04:12Z">
        <w:r>
          <w:rPr>
            <w:rFonts w:ascii="Arial" w:hAnsi="Arial" w:cs="Arial"/>
            <w:color w:val="000000"/>
            <w:sz w:val="22"/>
            <w:szCs w:val="22"/>
          </w:rPr>
          <w:delText>s</w:delText>
        </w:r>
      </w:del>
      <w:ins w:id="49" w:author="Sylwia Ferreday" w:date="2024-10-02T10:04:25Z">
        <w:r>
          <w:rPr>
            <w:rFonts w:hint="default" w:ascii="Arial" w:hAnsi="Arial" w:cs="Arial"/>
            <w:color w:val="000000"/>
            <w:sz w:val="22"/>
            <w:szCs w:val="22"/>
            <w:lang w:val="en-GB"/>
          </w:rPr>
          <w:t xml:space="preserve"> </w:t>
        </w:r>
      </w:ins>
      <w:del w:id="50" w:author="Sylwia Ferreday" w:date="2024-10-02T10:04:23Z">
        <w:r>
          <w:rPr>
            <w:rFonts w:ascii="Arial" w:hAnsi="Arial" w:cs="Arial"/>
            <w:color w:val="000000"/>
            <w:sz w:val="22"/>
            <w:szCs w:val="22"/>
          </w:rPr>
          <w:delText xml:space="preserve"> and </w:delText>
        </w:r>
      </w:del>
      <w:r>
        <w:rPr>
          <w:rFonts w:ascii="Arial" w:hAnsi="Arial" w:cs="Arial"/>
          <w:color w:val="000000"/>
          <w:sz w:val="22"/>
          <w:szCs w:val="22"/>
        </w:rPr>
        <w:t>completes an accident and/or incident record; witness statements are taken as previously detailed.</w:t>
      </w:r>
    </w:p>
    <w:p w14:paraId="66F143DF">
      <w:pPr>
        <w:pStyle w:val="29"/>
        <w:numPr>
          <w:ilvl w:val="0"/>
          <w:numId w:val="13"/>
        </w:numPr>
        <w:spacing w:before="120" w:after="120" w:line="360" w:lineRule="auto"/>
        <w:contextualSpacing w:val="0"/>
        <w:rPr>
          <w:rFonts w:ascii="Arial" w:hAnsi="Arial" w:cs="Arial"/>
          <w:color w:val="000000"/>
          <w:sz w:val="22"/>
          <w:szCs w:val="22"/>
        </w:rPr>
      </w:pPr>
      <w:r>
        <w:rPr>
          <w:rFonts w:ascii="Arial" w:hAnsi="Arial" w:cs="Arial"/>
          <w:color w:val="000000"/>
          <w:sz w:val="22"/>
          <w:szCs w:val="22"/>
        </w:rPr>
        <w:t xml:space="preserve">If the incident is RIDDOR reportable, the setting manager telephones HSE Contact Centre on 0345 300 9923 or reports online at </w:t>
      </w:r>
      <w:r>
        <w:fldChar w:fldCharType="begin"/>
      </w:r>
      <w:r>
        <w:instrText xml:space="preserve"> HYPERLINK "http://www.hse.gov.uk/riddor/report.htm" </w:instrText>
      </w:r>
      <w:r>
        <w:fldChar w:fldCharType="separate"/>
      </w:r>
      <w:r>
        <w:rPr>
          <w:rStyle w:val="22"/>
          <w:rFonts w:ascii="Arial" w:hAnsi="Arial" w:cs="Arial"/>
          <w:sz w:val="22"/>
          <w:szCs w:val="22"/>
        </w:rPr>
        <w:t>www.hse.gov.uk/riddor/report.htm</w:t>
      </w:r>
      <w:r>
        <w:rPr>
          <w:rStyle w:val="22"/>
          <w:rFonts w:ascii="Arial" w:hAnsi="Arial" w:cs="Arial"/>
          <w:sz w:val="22"/>
          <w:szCs w:val="22"/>
        </w:rPr>
        <w:fldChar w:fldCharType="end"/>
      </w:r>
      <w:r>
        <w:rPr>
          <w:rStyle w:val="22"/>
          <w:rFonts w:ascii="Arial" w:hAnsi="Arial" w:cs="Arial"/>
          <w:color w:val="000000"/>
          <w:sz w:val="22"/>
          <w:szCs w:val="22"/>
        </w:rPr>
        <w:t xml:space="preserve"> </w:t>
      </w:r>
    </w:p>
    <w:p w14:paraId="4A826EA4">
      <w:pPr>
        <w:pStyle w:val="29"/>
        <w:numPr>
          <w:ilvl w:val="0"/>
          <w:numId w:val="14"/>
        </w:numPr>
        <w:spacing w:before="120" w:after="120" w:line="360" w:lineRule="auto"/>
        <w:contextualSpacing w:val="0"/>
        <w:rPr>
          <w:rFonts w:ascii="Arial" w:hAnsi="Arial" w:cs="Arial"/>
          <w:color w:val="000000"/>
          <w:sz w:val="22"/>
          <w:szCs w:val="22"/>
        </w:rPr>
      </w:pPr>
      <w:r>
        <w:rPr>
          <w:rFonts w:ascii="Arial" w:hAnsi="Arial" w:cs="Arial"/>
          <w:color w:val="000000"/>
          <w:sz w:val="22"/>
          <w:szCs w:val="22"/>
        </w:rPr>
        <w:t>RIDDOR Reportable events require reporting to RIDDOR within 15 days of the event occurring.</w:t>
      </w:r>
    </w:p>
    <w:p w14:paraId="08DB5855">
      <w:pPr>
        <w:spacing w:before="120" w:after="120" w:line="360" w:lineRule="auto"/>
        <w:rPr>
          <w:rFonts w:ascii="Arial" w:hAnsi="Arial" w:cs="Arial"/>
          <w:sz w:val="22"/>
          <w:szCs w:val="22"/>
        </w:rPr>
      </w:pPr>
      <w:r>
        <w:rPr>
          <w:rFonts w:ascii="Arial" w:hAnsi="Arial" w:cs="Arial"/>
          <w:sz w:val="22"/>
          <w:szCs w:val="22"/>
        </w:rPr>
        <w:t xml:space="preserve">The local authority investigates all reported injuries, diseases or dangerous occurrences. They will decide if there has been a breach in health and safety regulations and will decide what measures will be taken. </w:t>
      </w:r>
    </w:p>
    <w:p w14:paraId="61D864AE">
      <w:pPr>
        <w:spacing w:before="120" w:after="120" w:line="360" w:lineRule="auto"/>
        <w:rPr>
          <w:rFonts w:ascii="Arial" w:hAnsi="Arial" w:cs="Arial"/>
          <w:color w:val="000000"/>
          <w:sz w:val="22"/>
          <w:szCs w:val="22"/>
        </w:rPr>
      </w:pPr>
      <w:r>
        <w:rPr>
          <w:rFonts w:ascii="Arial" w:hAnsi="Arial" w:cs="Arial"/>
          <w:color w:val="000000"/>
          <w:sz w:val="22"/>
          <w:szCs w:val="22"/>
        </w:rPr>
        <w:t>The owner</w:t>
      </w:r>
      <w:del w:id="51" w:author="Sylwia Ferreday" w:date="2024-10-02T10:04:44Z">
        <w:r>
          <w:rPr>
            <w:rFonts w:ascii="Arial" w:hAnsi="Arial" w:cs="Arial"/>
            <w:color w:val="000000"/>
            <w:sz w:val="22"/>
            <w:szCs w:val="22"/>
          </w:rPr>
          <w:delText>s/trust</w:delText>
        </w:r>
      </w:del>
      <w:del w:id="52" w:author="Sylwia Ferreday" w:date="2024-10-02T10:04:43Z">
        <w:r>
          <w:rPr>
            <w:rFonts w:ascii="Arial" w:hAnsi="Arial" w:cs="Arial"/>
            <w:color w:val="000000"/>
            <w:sz w:val="22"/>
            <w:szCs w:val="22"/>
          </w:rPr>
          <w:delText>ees/director</w:delText>
        </w:r>
      </w:del>
      <w:del w:id="53" w:author="Sylwia Ferreday" w:date="2024-10-02T10:04:42Z">
        <w:r>
          <w:rPr>
            <w:rFonts w:ascii="Arial" w:hAnsi="Arial" w:cs="Arial"/>
            <w:color w:val="000000"/>
            <w:sz w:val="22"/>
            <w:szCs w:val="22"/>
          </w:rPr>
          <w:delText>s</w:delText>
        </w:r>
      </w:del>
      <w:r>
        <w:rPr>
          <w:rFonts w:ascii="Arial" w:hAnsi="Arial" w:cs="Arial"/>
          <w:color w:val="000000"/>
          <w:sz w:val="22"/>
          <w:szCs w:val="22"/>
        </w:rPr>
        <w:t xml:space="preserve"> review</w:t>
      </w:r>
      <w:bookmarkStart w:id="0" w:name="_GoBack"/>
      <w:bookmarkEnd w:id="0"/>
      <w:r>
        <w:rPr>
          <w:rFonts w:ascii="Arial" w:hAnsi="Arial" w:cs="Arial"/>
          <w:color w:val="000000"/>
          <w:sz w:val="22"/>
          <w:szCs w:val="22"/>
        </w:rPr>
        <w:t xml:space="preserve"> how the situation was managed, as above, to ensure that investigations were rigorous and that policies and procedures were followed.</w:t>
      </w:r>
    </w:p>
    <w:p w14:paraId="753466AD">
      <w:pPr>
        <w:pStyle w:val="29"/>
        <w:spacing w:before="120" w:after="120" w:line="360" w:lineRule="auto"/>
        <w:ind w:left="0"/>
        <w:contextualSpacing w:val="0"/>
        <w:rPr>
          <w:del w:id="54" w:author="Sylwia Ferreday" w:date="2024-10-02T10:05:17Z"/>
          <w:rFonts w:ascii="Arial" w:hAnsi="Arial" w:cs="Arial"/>
          <w:bCs/>
          <w:color w:val="000000"/>
          <w:sz w:val="22"/>
          <w:szCs w:val="22"/>
        </w:rPr>
      </w:pPr>
      <w:del w:id="55" w:author="Sylwia Ferreday" w:date="2024-10-02T10:05:17Z">
        <w:r>
          <w:rPr>
            <w:rFonts w:ascii="Arial" w:hAnsi="Arial" w:cs="Arial"/>
            <w:bCs/>
            <w:color w:val="000000"/>
            <w:sz w:val="22"/>
            <w:szCs w:val="22"/>
          </w:rPr>
          <w:delText>If an insurance claim is likely:</w:delText>
        </w:r>
      </w:del>
    </w:p>
    <w:p w14:paraId="76540370">
      <w:pPr>
        <w:pStyle w:val="29"/>
        <w:numPr>
          <w:ilvl w:val="0"/>
          <w:numId w:val="15"/>
        </w:numPr>
        <w:spacing w:before="120" w:after="120" w:line="360" w:lineRule="auto"/>
        <w:ind w:left="360"/>
        <w:contextualSpacing w:val="0"/>
        <w:rPr>
          <w:del w:id="56" w:author="Sylwia Ferreday" w:date="2024-10-02T10:05:17Z"/>
          <w:rFonts w:ascii="Arial" w:hAnsi="Arial" w:cs="Arial"/>
          <w:sz w:val="22"/>
          <w:szCs w:val="22"/>
        </w:rPr>
      </w:pPr>
      <w:del w:id="57" w:author="Sylwia Ferreday" w:date="2024-10-02T10:05:17Z">
        <w:r>
          <w:rPr>
            <w:rFonts w:ascii="Arial" w:hAnsi="Arial" w:cs="Arial"/>
            <w:sz w:val="22"/>
            <w:szCs w:val="22"/>
          </w:rPr>
          <w:delText>incidents such as fire, theft or flood are notified to the insurance provider immediately</w:delText>
        </w:r>
      </w:del>
    </w:p>
    <w:p w14:paraId="1014E4FD">
      <w:pPr>
        <w:pStyle w:val="29"/>
        <w:numPr>
          <w:ilvl w:val="0"/>
          <w:numId w:val="16"/>
        </w:numPr>
        <w:spacing w:before="120" w:after="120" w:line="360" w:lineRule="auto"/>
        <w:ind w:left="360"/>
        <w:contextualSpacing w:val="0"/>
        <w:rPr>
          <w:del w:id="58" w:author="Sylwia Ferreday" w:date="2024-10-02T10:05:17Z"/>
          <w:rFonts w:ascii="Arial" w:hAnsi="Arial" w:cs="Arial"/>
          <w:color w:val="000000"/>
          <w:sz w:val="22"/>
          <w:szCs w:val="22"/>
        </w:rPr>
      </w:pPr>
      <w:del w:id="59" w:author="Sylwia Ferreday" w:date="2024-10-02T10:05:17Z">
        <w:r>
          <w:rPr>
            <w:rFonts w:ascii="Arial" w:hAnsi="Arial" w:cs="Arial"/>
            <w:color w:val="000000"/>
            <w:sz w:val="22"/>
            <w:szCs w:val="22"/>
          </w:rPr>
          <w:delText>the setting does not admit liability</w:delText>
        </w:r>
      </w:del>
    </w:p>
    <w:p w14:paraId="0CA176C9">
      <w:pPr>
        <w:pStyle w:val="29"/>
        <w:numPr>
          <w:ilvl w:val="0"/>
          <w:numId w:val="16"/>
        </w:numPr>
        <w:spacing w:before="120" w:after="120" w:line="360" w:lineRule="auto"/>
        <w:ind w:left="360"/>
        <w:contextualSpacing w:val="0"/>
        <w:rPr>
          <w:del w:id="60" w:author="Sylwia Ferreday" w:date="2024-10-02T10:05:17Z"/>
          <w:rFonts w:ascii="Arial" w:hAnsi="Arial" w:cs="Arial"/>
          <w:color w:val="000000"/>
          <w:sz w:val="22"/>
          <w:szCs w:val="22"/>
        </w:rPr>
      </w:pPr>
      <w:del w:id="61" w:author="Sylwia Ferreday" w:date="2024-10-02T10:05:17Z">
        <w:r>
          <w:rPr>
            <w:rFonts w:ascii="Arial" w:hAnsi="Arial" w:cs="Arial"/>
            <w:color w:val="000000"/>
            <w:sz w:val="22"/>
            <w:szCs w:val="22"/>
          </w:rPr>
          <w:delText>if broken or faulty equipment is involved, it must not be repaired, destroyed or disposed of, in case it is needed during the investigation</w:delText>
        </w:r>
      </w:del>
    </w:p>
    <w:p w14:paraId="2956AB54">
      <w:pPr>
        <w:pStyle w:val="29"/>
        <w:numPr>
          <w:ilvl w:val="0"/>
          <w:numId w:val="16"/>
        </w:numPr>
        <w:spacing w:before="120" w:after="120" w:line="360" w:lineRule="auto"/>
        <w:ind w:left="360"/>
        <w:contextualSpacing w:val="0"/>
        <w:rPr>
          <w:del w:id="62" w:author="Sylwia Ferreday" w:date="2024-10-02T10:05:17Z"/>
          <w:rFonts w:ascii="Arial" w:hAnsi="Arial" w:cs="Arial"/>
          <w:color w:val="000000"/>
          <w:sz w:val="22"/>
          <w:szCs w:val="22"/>
        </w:rPr>
      </w:pPr>
      <w:del w:id="63" w:author="Sylwia Ferreday" w:date="2024-10-02T10:05:17Z">
        <w:r>
          <w:rPr>
            <w:rFonts w:ascii="Arial" w:hAnsi="Arial" w:cs="Arial"/>
            <w:color w:val="000000"/>
            <w:sz w:val="22"/>
            <w:szCs w:val="22"/>
          </w:rPr>
          <w:delText>if communication from a solicitor is received on behalf of the injured party, this is sent directly to the insurance provider; the setting manager will then write to the solicitor to confirm that the letter has been passed on</w:delText>
        </w:r>
      </w:del>
    </w:p>
    <w:p w14:paraId="6F5CD9ED">
      <w:pPr>
        <w:pStyle w:val="29"/>
        <w:numPr>
          <w:ilvl w:val="0"/>
          <w:numId w:val="16"/>
        </w:numPr>
        <w:spacing w:before="120" w:after="120" w:line="360" w:lineRule="auto"/>
        <w:ind w:left="360"/>
        <w:contextualSpacing w:val="0"/>
        <w:rPr>
          <w:rFonts w:ascii="Arial" w:hAnsi="Arial" w:cs="Arial"/>
          <w:bCs/>
          <w:sz w:val="22"/>
          <w:szCs w:val="22"/>
        </w:rPr>
      </w:pPr>
      <w:r>
        <w:rPr>
          <w:rFonts w:ascii="Arial" w:hAnsi="Arial" w:cs="Arial"/>
          <w:color w:val="000000"/>
          <w:sz w:val="22"/>
          <w:szCs w:val="22"/>
        </w:rPr>
        <w:t>the incident is not discussed with any outside persons, or other parents, no matter what questions they may ask about their own child’s safety in relation to the incident, as it is regarded as confidential under the Data Protection Act</w:t>
      </w:r>
      <w:r>
        <w:rPr>
          <w:rFonts w:ascii="Arial" w:hAnsi="Arial" w:cs="Arial"/>
          <w:sz w:val="22"/>
          <w:szCs w:val="22"/>
        </w:rPr>
        <w:t>.</w:t>
      </w:r>
    </w:p>
    <w:sectPr>
      <w:footerReference r:id="rId3" w:type="default"/>
      <w:pgSz w:w="11906" w:h="16838"/>
      <w:pgMar w:top="720" w:right="720" w:bottom="720" w:left="72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AOJB K+ Helvetica Neue">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D6B833">
    <w:pPr>
      <w:tabs>
        <w:tab w:val="center" w:pos="4513"/>
        <w:tab w:val="right" w:pos="9026"/>
      </w:tabs>
      <w:rPr>
        <w:rFonts w:ascii="Arial" w:hAnsi="Arial" w:cs="Arial"/>
        <w:sz w:val="20"/>
        <w:szCs w:val="20"/>
      </w:rPr>
    </w:pPr>
    <w:r>
      <w:rPr>
        <w:rFonts w:ascii="Arial" w:hAnsi="Arial" w:cs="Arial"/>
        <w:i/>
        <w:iCs/>
        <w:sz w:val="20"/>
        <w:szCs w:val="20"/>
      </w:rPr>
      <w:t>Policies &amp; Procedures for the EYFS 2024</w:t>
    </w:r>
    <w:r>
      <w:rPr>
        <w:rFonts w:ascii="Arial" w:hAnsi="Arial" w:cs="Arial"/>
        <w:sz w:val="20"/>
        <w:szCs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052F1"/>
    <w:multiLevelType w:val="singleLevel"/>
    <w:tmpl w:val="0B4052F1"/>
    <w:lvl w:ilvl="0" w:tentative="0">
      <w:start w:val="1"/>
      <w:numFmt w:val="bullet"/>
      <w:lvlText w:val=""/>
      <w:lvlJc w:val="left"/>
      <w:pPr>
        <w:tabs>
          <w:tab w:val="left" w:pos="360"/>
        </w:tabs>
        <w:ind w:left="360" w:hanging="360"/>
      </w:pPr>
      <w:rPr>
        <w:rFonts w:hint="default" w:ascii="Wingdings" w:hAnsi="Wingdings"/>
      </w:rPr>
    </w:lvl>
  </w:abstractNum>
  <w:abstractNum w:abstractNumId="1">
    <w:nsid w:val="0BD172C6"/>
    <w:multiLevelType w:val="multilevel"/>
    <w:tmpl w:val="0BD172C6"/>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0EAD3326"/>
    <w:multiLevelType w:val="multilevel"/>
    <w:tmpl w:val="0EAD332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1249313A"/>
    <w:multiLevelType w:val="multilevel"/>
    <w:tmpl w:val="1249313A"/>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21476A2B"/>
    <w:multiLevelType w:val="multilevel"/>
    <w:tmpl w:val="21476A2B"/>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217E231C"/>
    <w:multiLevelType w:val="singleLevel"/>
    <w:tmpl w:val="217E231C"/>
    <w:lvl w:ilvl="0" w:tentative="0">
      <w:start w:val="1"/>
      <w:numFmt w:val="bullet"/>
      <w:lvlText w:val=""/>
      <w:lvlJc w:val="left"/>
      <w:pPr>
        <w:tabs>
          <w:tab w:val="left" w:pos="360"/>
        </w:tabs>
        <w:ind w:left="360" w:hanging="360"/>
      </w:pPr>
      <w:rPr>
        <w:rFonts w:hint="default" w:ascii="Wingdings" w:hAnsi="Wingdings"/>
      </w:rPr>
    </w:lvl>
  </w:abstractNum>
  <w:abstractNum w:abstractNumId="6">
    <w:nsid w:val="243A069C"/>
    <w:multiLevelType w:val="singleLevel"/>
    <w:tmpl w:val="243A069C"/>
    <w:lvl w:ilvl="0" w:tentative="0">
      <w:start w:val="1"/>
      <w:numFmt w:val="bullet"/>
      <w:lvlText w:val=""/>
      <w:lvlJc w:val="left"/>
      <w:pPr>
        <w:tabs>
          <w:tab w:val="left" w:pos="360"/>
        </w:tabs>
        <w:ind w:left="360" w:hanging="360"/>
      </w:pPr>
      <w:rPr>
        <w:rFonts w:hint="default" w:ascii="Wingdings" w:hAnsi="Wingdings"/>
      </w:rPr>
    </w:lvl>
  </w:abstractNum>
  <w:abstractNum w:abstractNumId="7">
    <w:nsid w:val="2E426588"/>
    <w:multiLevelType w:val="multilevel"/>
    <w:tmpl w:val="2E4265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2FF17620"/>
    <w:multiLevelType w:val="multilevel"/>
    <w:tmpl w:val="2FF17620"/>
    <w:lvl w:ilvl="0" w:tentative="0">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9">
    <w:nsid w:val="41E82094"/>
    <w:multiLevelType w:val="multilevel"/>
    <w:tmpl w:val="41E82094"/>
    <w:lvl w:ilvl="0" w:tentative="0">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482D2735"/>
    <w:multiLevelType w:val="multilevel"/>
    <w:tmpl w:val="482D2735"/>
    <w:lvl w:ilvl="0" w:tentative="0">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6042C4E"/>
    <w:multiLevelType w:val="multilevel"/>
    <w:tmpl w:val="56042C4E"/>
    <w:lvl w:ilvl="0" w:tentative="0">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574C36D5"/>
    <w:multiLevelType w:val="multilevel"/>
    <w:tmpl w:val="574C36D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13">
    <w:nsid w:val="5F22789C"/>
    <w:multiLevelType w:val="multilevel"/>
    <w:tmpl w:val="5F2278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25E47A5"/>
    <w:multiLevelType w:val="multilevel"/>
    <w:tmpl w:val="725E47A5"/>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
      <w:lvlJc w:val="left"/>
      <w:pPr>
        <w:ind w:left="1080" w:hanging="360"/>
      </w:pPr>
      <w:rPr>
        <w:rFonts w:hint="default" w:ascii="Symbol" w:hAnsi="Symbol"/>
      </w:rPr>
    </w:lvl>
    <w:lvl w:ilvl="2" w:tentative="0">
      <w:start w:val="2"/>
      <w:numFmt w:val="decimal"/>
      <w:lvlText w:val="%3"/>
      <w:lvlJc w:val="left"/>
      <w:pPr>
        <w:ind w:left="1980" w:hanging="360"/>
      </w:pPr>
      <w:rPr>
        <w:rFonts w:hint="default"/>
        <w:b/>
      </w:rPr>
    </w:lvl>
    <w:lvl w:ilvl="3" w:tentative="0">
      <w:start w:val="1"/>
      <w:numFmt w:val="decimal"/>
      <w:lvlText w:val="%4."/>
      <w:lvlJc w:val="left"/>
      <w:pPr>
        <w:ind w:left="2520" w:hanging="360"/>
      </w:pPr>
      <w:rPr>
        <w:rFonts w:cs="Times New Roman"/>
      </w:rPr>
    </w:lvl>
    <w:lvl w:ilvl="4" w:tentative="0">
      <w:start w:val="1"/>
      <w:numFmt w:val="lowerLetter"/>
      <w:lvlText w:val="%5."/>
      <w:lvlJc w:val="left"/>
      <w:pPr>
        <w:ind w:left="3240" w:hanging="360"/>
      </w:pPr>
      <w:rPr>
        <w:rFonts w:cs="Times New Roman"/>
      </w:rPr>
    </w:lvl>
    <w:lvl w:ilvl="5" w:tentative="0">
      <w:start w:val="1"/>
      <w:numFmt w:val="lowerRoman"/>
      <w:lvlText w:val="%6."/>
      <w:lvlJc w:val="right"/>
      <w:pPr>
        <w:ind w:left="3960" w:hanging="180"/>
      </w:pPr>
      <w:rPr>
        <w:rFonts w:cs="Times New Roman"/>
      </w:rPr>
    </w:lvl>
    <w:lvl w:ilvl="6" w:tentative="0">
      <w:start w:val="1"/>
      <w:numFmt w:val="decimal"/>
      <w:lvlText w:val="%7."/>
      <w:lvlJc w:val="left"/>
      <w:pPr>
        <w:ind w:left="4680" w:hanging="360"/>
      </w:pPr>
      <w:rPr>
        <w:rFonts w:cs="Times New Roman"/>
      </w:rPr>
    </w:lvl>
    <w:lvl w:ilvl="7" w:tentative="0">
      <w:start w:val="1"/>
      <w:numFmt w:val="lowerLetter"/>
      <w:lvlText w:val="%8."/>
      <w:lvlJc w:val="left"/>
      <w:pPr>
        <w:ind w:left="5400" w:hanging="360"/>
      </w:pPr>
      <w:rPr>
        <w:rFonts w:cs="Times New Roman"/>
      </w:rPr>
    </w:lvl>
    <w:lvl w:ilvl="8" w:tentative="0">
      <w:start w:val="1"/>
      <w:numFmt w:val="lowerRoman"/>
      <w:lvlText w:val="%9."/>
      <w:lvlJc w:val="right"/>
      <w:pPr>
        <w:ind w:left="6120" w:hanging="180"/>
      </w:pPr>
      <w:rPr>
        <w:rFonts w:cs="Times New Roman"/>
      </w:rPr>
    </w:lvl>
  </w:abstractNum>
  <w:abstractNum w:abstractNumId="15">
    <w:nsid w:val="7D0D2A57"/>
    <w:multiLevelType w:val="multilevel"/>
    <w:tmpl w:val="7D0D2A57"/>
    <w:lvl w:ilvl="0" w:tentative="0">
      <w:start w:val="1"/>
      <w:numFmt w:val="bullet"/>
      <w:lvlText w:val="•"/>
      <w:lvlJc w:val="left"/>
      <w:pPr>
        <w:ind w:left="72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1"/>
  </w:num>
  <w:num w:numId="2">
    <w:abstractNumId w:val="0"/>
  </w:num>
  <w:num w:numId="3">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0"/>
  </w:num>
  <w:num w:numId="7">
    <w:abstractNumId w:val="1"/>
  </w:num>
  <w:num w:numId="8">
    <w:abstractNumId w:val="9"/>
  </w:num>
  <w:num w:numId="9">
    <w:abstractNumId w:val="5"/>
  </w:num>
  <w:num w:numId="10">
    <w:abstractNumId w:val="6"/>
  </w:num>
  <w:num w:numId="11">
    <w:abstractNumId w:val="4"/>
  </w:num>
  <w:num w:numId="12">
    <w:abstractNumId w:val="8"/>
  </w:num>
  <w:num w:numId="13">
    <w:abstractNumId w:val="3"/>
  </w:num>
  <w:num w:numId="14">
    <w:abstractNumId w:val="1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ylwia Ferreday">
    <w15:presenceInfo w15:providerId="WPS Office" w15:userId="135957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trackRevisions w:val="1"/>
  <w:documentProtection w:edit="readOnly"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A0D"/>
    <w:rsid w:val="00000023"/>
    <w:rsid w:val="00006393"/>
    <w:rsid w:val="00006D0C"/>
    <w:rsid w:val="00007EBF"/>
    <w:rsid w:val="000108F2"/>
    <w:rsid w:val="000132D9"/>
    <w:rsid w:val="00017387"/>
    <w:rsid w:val="00021777"/>
    <w:rsid w:val="000224C5"/>
    <w:rsid w:val="00023356"/>
    <w:rsid w:val="00031984"/>
    <w:rsid w:val="000340E0"/>
    <w:rsid w:val="00034110"/>
    <w:rsid w:val="0003497C"/>
    <w:rsid w:val="00034B17"/>
    <w:rsid w:val="00035AF5"/>
    <w:rsid w:val="00044144"/>
    <w:rsid w:val="00044720"/>
    <w:rsid w:val="000462D4"/>
    <w:rsid w:val="000477C7"/>
    <w:rsid w:val="00050185"/>
    <w:rsid w:val="0005103D"/>
    <w:rsid w:val="000514AF"/>
    <w:rsid w:val="00062710"/>
    <w:rsid w:val="00062B20"/>
    <w:rsid w:val="0006465B"/>
    <w:rsid w:val="00066F7E"/>
    <w:rsid w:val="0007185A"/>
    <w:rsid w:val="000719A6"/>
    <w:rsid w:val="0007279A"/>
    <w:rsid w:val="00072835"/>
    <w:rsid w:val="00073A73"/>
    <w:rsid w:val="000776AD"/>
    <w:rsid w:val="00080428"/>
    <w:rsid w:val="00081869"/>
    <w:rsid w:val="000824FF"/>
    <w:rsid w:val="00083103"/>
    <w:rsid w:val="00083D20"/>
    <w:rsid w:val="00084B0C"/>
    <w:rsid w:val="00085F1B"/>
    <w:rsid w:val="0008750B"/>
    <w:rsid w:val="000930DF"/>
    <w:rsid w:val="00096B56"/>
    <w:rsid w:val="00097FD6"/>
    <w:rsid w:val="000A2086"/>
    <w:rsid w:val="000A282B"/>
    <w:rsid w:val="000A4D4D"/>
    <w:rsid w:val="000B18FD"/>
    <w:rsid w:val="000B1B67"/>
    <w:rsid w:val="000B24B7"/>
    <w:rsid w:val="000B7A0B"/>
    <w:rsid w:val="000C2F53"/>
    <w:rsid w:val="000C3A60"/>
    <w:rsid w:val="000C4CF9"/>
    <w:rsid w:val="000C4E62"/>
    <w:rsid w:val="000C5F06"/>
    <w:rsid w:val="000C6731"/>
    <w:rsid w:val="000C722F"/>
    <w:rsid w:val="000D5A50"/>
    <w:rsid w:val="000D6759"/>
    <w:rsid w:val="000D7249"/>
    <w:rsid w:val="000D749B"/>
    <w:rsid w:val="000E1C91"/>
    <w:rsid w:val="000E7E8B"/>
    <w:rsid w:val="000F06D0"/>
    <w:rsid w:val="000F5642"/>
    <w:rsid w:val="00101BC3"/>
    <w:rsid w:val="0010231F"/>
    <w:rsid w:val="0010422F"/>
    <w:rsid w:val="0010673F"/>
    <w:rsid w:val="0010733F"/>
    <w:rsid w:val="00107873"/>
    <w:rsid w:val="0011784A"/>
    <w:rsid w:val="00122E2D"/>
    <w:rsid w:val="0012339E"/>
    <w:rsid w:val="001250C6"/>
    <w:rsid w:val="0012754D"/>
    <w:rsid w:val="0013251B"/>
    <w:rsid w:val="00132B8B"/>
    <w:rsid w:val="00134620"/>
    <w:rsid w:val="00135FA8"/>
    <w:rsid w:val="0014215D"/>
    <w:rsid w:val="00144CF5"/>
    <w:rsid w:val="00146311"/>
    <w:rsid w:val="001477D0"/>
    <w:rsid w:val="001479DF"/>
    <w:rsid w:val="001610CD"/>
    <w:rsid w:val="0016265F"/>
    <w:rsid w:val="00165774"/>
    <w:rsid w:val="00176E6B"/>
    <w:rsid w:val="00182239"/>
    <w:rsid w:val="001848EE"/>
    <w:rsid w:val="001902B1"/>
    <w:rsid w:val="00192378"/>
    <w:rsid w:val="00192A0B"/>
    <w:rsid w:val="00197A48"/>
    <w:rsid w:val="001A2328"/>
    <w:rsid w:val="001A237C"/>
    <w:rsid w:val="001B1360"/>
    <w:rsid w:val="001B5E50"/>
    <w:rsid w:val="001B64F3"/>
    <w:rsid w:val="001B67C1"/>
    <w:rsid w:val="001B7861"/>
    <w:rsid w:val="001C17A4"/>
    <w:rsid w:val="001C233D"/>
    <w:rsid w:val="001C5432"/>
    <w:rsid w:val="001D02AF"/>
    <w:rsid w:val="001D1C92"/>
    <w:rsid w:val="001D1CCE"/>
    <w:rsid w:val="001D20E4"/>
    <w:rsid w:val="001D35EA"/>
    <w:rsid w:val="001D4345"/>
    <w:rsid w:val="001D5146"/>
    <w:rsid w:val="001D53B2"/>
    <w:rsid w:val="001D5F63"/>
    <w:rsid w:val="001F1025"/>
    <w:rsid w:val="001F1818"/>
    <w:rsid w:val="001F3750"/>
    <w:rsid w:val="001F714E"/>
    <w:rsid w:val="00202404"/>
    <w:rsid w:val="0020242C"/>
    <w:rsid w:val="00205585"/>
    <w:rsid w:val="00214658"/>
    <w:rsid w:val="00214E8E"/>
    <w:rsid w:val="00215094"/>
    <w:rsid w:val="00216492"/>
    <w:rsid w:val="00217316"/>
    <w:rsid w:val="00220944"/>
    <w:rsid w:val="00224C2F"/>
    <w:rsid w:val="00231589"/>
    <w:rsid w:val="00233032"/>
    <w:rsid w:val="002349F2"/>
    <w:rsid w:val="00236F1F"/>
    <w:rsid w:val="00242136"/>
    <w:rsid w:val="002442BD"/>
    <w:rsid w:val="00244598"/>
    <w:rsid w:val="00247D80"/>
    <w:rsid w:val="00250D86"/>
    <w:rsid w:val="0025124C"/>
    <w:rsid w:val="0025357B"/>
    <w:rsid w:val="00253690"/>
    <w:rsid w:val="002554E6"/>
    <w:rsid w:val="00260617"/>
    <w:rsid w:val="00262430"/>
    <w:rsid w:val="002628E9"/>
    <w:rsid w:val="00264C19"/>
    <w:rsid w:val="0026587D"/>
    <w:rsid w:val="00270A41"/>
    <w:rsid w:val="00276B33"/>
    <w:rsid w:val="00276E49"/>
    <w:rsid w:val="00280D6E"/>
    <w:rsid w:val="00280E22"/>
    <w:rsid w:val="00283A81"/>
    <w:rsid w:val="00287626"/>
    <w:rsid w:val="00287ACF"/>
    <w:rsid w:val="002900E0"/>
    <w:rsid w:val="00291428"/>
    <w:rsid w:val="00291B80"/>
    <w:rsid w:val="00292B5A"/>
    <w:rsid w:val="00294E69"/>
    <w:rsid w:val="002962AB"/>
    <w:rsid w:val="002A142D"/>
    <w:rsid w:val="002A1A49"/>
    <w:rsid w:val="002A2337"/>
    <w:rsid w:val="002B02B9"/>
    <w:rsid w:val="002B2C02"/>
    <w:rsid w:val="002B394E"/>
    <w:rsid w:val="002B6B3C"/>
    <w:rsid w:val="002C0F5D"/>
    <w:rsid w:val="002C447A"/>
    <w:rsid w:val="002C450D"/>
    <w:rsid w:val="002C552D"/>
    <w:rsid w:val="002D1380"/>
    <w:rsid w:val="002D2985"/>
    <w:rsid w:val="002D2E81"/>
    <w:rsid w:val="002D3557"/>
    <w:rsid w:val="002E0C1A"/>
    <w:rsid w:val="002F12DC"/>
    <w:rsid w:val="002F53A0"/>
    <w:rsid w:val="002F6C70"/>
    <w:rsid w:val="002F7148"/>
    <w:rsid w:val="00300E36"/>
    <w:rsid w:val="00301087"/>
    <w:rsid w:val="003026F9"/>
    <w:rsid w:val="00302A06"/>
    <w:rsid w:val="003043B2"/>
    <w:rsid w:val="003071AC"/>
    <w:rsid w:val="00311D65"/>
    <w:rsid w:val="00314558"/>
    <w:rsid w:val="00315F1F"/>
    <w:rsid w:val="00317467"/>
    <w:rsid w:val="00317DD0"/>
    <w:rsid w:val="00322685"/>
    <w:rsid w:val="00324ADE"/>
    <w:rsid w:val="003256D4"/>
    <w:rsid w:val="00327DBF"/>
    <w:rsid w:val="0033288D"/>
    <w:rsid w:val="003412F9"/>
    <w:rsid w:val="00350A3C"/>
    <w:rsid w:val="00360F76"/>
    <w:rsid w:val="00372551"/>
    <w:rsid w:val="00373B23"/>
    <w:rsid w:val="00380673"/>
    <w:rsid w:val="00380A4A"/>
    <w:rsid w:val="00390436"/>
    <w:rsid w:val="00396296"/>
    <w:rsid w:val="003A2129"/>
    <w:rsid w:val="003A2CA3"/>
    <w:rsid w:val="003A386D"/>
    <w:rsid w:val="003A40EF"/>
    <w:rsid w:val="003A5108"/>
    <w:rsid w:val="003A5386"/>
    <w:rsid w:val="003A57D4"/>
    <w:rsid w:val="003A5E90"/>
    <w:rsid w:val="003A6B44"/>
    <w:rsid w:val="003C5036"/>
    <w:rsid w:val="003C5D6A"/>
    <w:rsid w:val="003C6262"/>
    <w:rsid w:val="003C6D96"/>
    <w:rsid w:val="003C7A75"/>
    <w:rsid w:val="003C7C77"/>
    <w:rsid w:val="003D4C0C"/>
    <w:rsid w:val="003F05B2"/>
    <w:rsid w:val="003F574A"/>
    <w:rsid w:val="003F6EA9"/>
    <w:rsid w:val="00403284"/>
    <w:rsid w:val="0040529E"/>
    <w:rsid w:val="00407642"/>
    <w:rsid w:val="004143EE"/>
    <w:rsid w:val="004149AF"/>
    <w:rsid w:val="00414DE0"/>
    <w:rsid w:val="00415461"/>
    <w:rsid w:val="00417ABB"/>
    <w:rsid w:val="00420092"/>
    <w:rsid w:val="00425291"/>
    <w:rsid w:val="004308BA"/>
    <w:rsid w:val="00432109"/>
    <w:rsid w:val="004345EF"/>
    <w:rsid w:val="00437305"/>
    <w:rsid w:val="00437A24"/>
    <w:rsid w:val="004404D3"/>
    <w:rsid w:val="00442957"/>
    <w:rsid w:val="004447D7"/>
    <w:rsid w:val="00445B32"/>
    <w:rsid w:val="004468AB"/>
    <w:rsid w:val="00446B3F"/>
    <w:rsid w:val="00451FBA"/>
    <w:rsid w:val="00453A47"/>
    <w:rsid w:val="00454F15"/>
    <w:rsid w:val="0045749A"/>
    <w:rsid w:val="00461BAC"/>
    <w:rsid w:val="00462971"/>
    <w:rsid w:val="004630C4"/>
    <w:rsid w:val="00472FD1"/>
    <w:rsid w:val="0047391A"/>
    <w:rsid w:val="00473ABD"/>
    <w:rsid w:val="0047519B"/>
    <w:rsid w:val="00475E09"/>
    <w:rsid w:val="00477B53"/>
    <w:rsid w:val="00481E4F"/>
    <w:rsid w:val="00482E95"/>
    <w:rsid w:val="00487422"/>
    <w:rsid w:val="00487E41"/>
    <w:rsid w:val="0049408B"/>
    <w:rsid w:val="004A29A3"/>
    <w:rsid w:val="004A3996"/>
    <w:rsid w:val="004A4CF7"/>
    <w:rsid w:val="004A5606"/>
    <w:rsid w:val="004B1667"/>
    <w:rsid w:val="004B6863"/>
    <w:rsid w:val="004C1020"/>
    <w:rsid w:val="004C1D18"/>
    <w:rsid w:val="004C44EF"/>
    <w:rsid w:val="004D05D1"/>
    <w:rsid w:val="004E0BF8"/>
    <w:rsid w:val="004E2AAE"/>
    <w:rsid w:val="004E4B33"/>
    <w:rsid w:val="004E7ED4"/>
    <w:rsid w:val="004F293A"/>
    <w:rsid w:val="004F724B"/>
    <w:rsid w:val="004F7A33"/>
    <w:rsid w:val="00502BD6"/>
    <w:rsid w:val="00503155"/>
    <w:rsid w:val="005046A3"/>
    <w:rsid w:val="00513F4B"/>
    <w:rsid w:val="00514F6B"/>
    <w:rsid w:val="00515602"/>
    <w:rsid w:val="00531491"/>
    <w:rsid w:val="00536BEB"/>
    <w:rsid w:val="005408E6"/>
    <w:rsid w:val="00543867"/>
    <w:rsid w:val="00550CB6"/>
    <w:rsid w:val="0055603B"/>
    <w:rsid w:val="005568DC"/>
    <w:rsid w:val="00556F06"/>
    <w:rsid w:val="00563F13"/>
    <w:rsid w:val="00564A64"/>
    <w:rsid w:val="005679AE"/>
    <w:rsid w:val="00580276"/>
    <w:rsid w:val="005808A6"/>
    <w:rsid w:val="00583D13"/>
    <w:rsid w:val="0058416C"/>
    <w:rsid w:val="005A3DC7"/>
    <w:rsid w:val="005A6AA5"/>
    <w:rsid w:val="005B1327"/>
    <w:rsid w:val="005B1E14"/>
    <w:rsid w:val="005B1ECB"/>
    <w:rsid w:val="005C28B1"/>
    <w:rsid w:val="005C5BF3"/>
    <w:rsid w:val="005C6732"/>
    <w:rsid w:val="005C7630"/>
    <w:rsid w:val="005D0BBD"/>
    <w:rsid w:val="005D4D39"/>
    <w:rsid w:val="005D5402"/>
    <w:rsid w:val="005D708D"/>
    <w:rsid w:val="005E1AD3"/>
    <w:rsid w:val="005E3F16"/>
    <w:rsid w:val="005E3FFF"/>
    <w:rsid w:val="005F4850"/>
    <w:rsid w:val="005F50A5"/>
    <w:rsid w:val="005F566A"/>
    <w:rsid w:val="005F62CF"/>
    <w:rsid w:val="006055A8"/>
    <w:rsid w:val="00605753"/>
    <w:rsid w:val="00606B81"/>
    <w:rsid w:val="006077CC"/>
    <w:rsid w:val="006119F0"/>
    <w:rsid w:val="00613861"/>
    <w:rsid w:val="0061510C"/>
    <w:rsid w:val="00616775"/>
    <w:rsid w:val="00617099"/>
    <w:rsid w:val="00617AFC"/>
    <w:rsid w:val="006213A6"/>
    <w:rsid w:val="0062269C"/>
    <w:rsid w:val="00623408"/>
    <w:rsid w:val="00624ADD"/>
    <w:rsid w:val="00624E3E"/>
    <w:rsid w:val="00625036"/>
    <w:rsid w:val="0063128A"/>
    <w:rsid w:val="00631DB4"/>
    <w:rsid w:val="00633585"/>
    <w:rsid w:val="00633C93"/>
    <w:rsid w:val="006377B4"/>
    <w:rsid w:val="006378DA"/>
    <w:rsid w:val="00640002"/>
    <w:rsid w:val="0064063A"/>
    <w:rsid w:val="006429D4"/>
    <w:rsid w:val="00644539"/>
    <w:rsid w:val="00646DFC"/>
    <w:rsid w:val="00653653"/>
    <w:rsid w:val="00664E99"/>
    <w:rsid w:val="006651C2"/>
    <w:rsid w:val="00670187"/>
    <w:rsid w:val="0067103F"/>
    <w:rsid w:val="006717A4"/>
    <w:rsid w:val="00673AA8"/>
    <w:rsid w:val="00673AB3"/>
    <w:rsid w:val="00674A54"/>
    <w:rsid w:val="00675C00"/>
    <w:rsid w:val="006826D5"/>
    <w:rsid w:val="0069002F"/>
    <w:rsid w:val="0069148B"/>
    <w:rsid w:val="00692FF1"/>
    <w:rsid w:val="006A04E6"/>
    <w:rsid w:val="006A33F5"/>
    <w:rsid w:val="006A38FB"/>
    <w:rsid w:val="006A6B4E"/>
    <w:rsid w:val="006B4059"/>
    <w:rsid w:val="006B4585"/>
    <w:rsid w:val="006C5A8C"/>
    <w:rsid w:val="006D0C81"/>
    <w:rsid w:val="006D186B"/>
    <w:rsid w:val="006D4B92"/>
    <w:rsid w:val="006E2174"/>
    <w:rsid w:val="006E3A0F"/>
    <w:rsid w:val="006E53E0"/>
    <w:rsid w:val="006E7842"/>
    <w:rsid w:val="006F6135"/>
    <w:rsid w:val="0070068D"/>
    <w:rsid w:val="007014C2"/>
    <w:rsid w:val="00705D1E"/>
    <w:rsid w:val="00705EA4"/>
    <w:rsid w:val="00706EFD"/>
    <w:rsid w:val="007124E0"/>
    <w:rsid w:val="0071294F"/>
    <w:rsid w:val="00712C0D"/>
    <w:rsid w:val="007161E5"/>
    <w:rsid w:val="00723725"/>
    <w:rsid w:val="00726AA0"/>
    <w:rsid w:val="007321DD"/>
    <w:rsid w:val="007322A9"/>
    <w:rsid w:val="00735219"/>
    <w:rsid w:val="0073662B"/>
    <w:rsid w:val="00736D91"/>
    <w:rsid w:val="00741A57"/>
    <w:rsid w:val="00744788"/>
    <w:rsid w:val="00744B71"/>
    <w:rsid w:val="007519B7"/>
    <w:rsid w:val="007519F9"/>
    <w:rsid w:val="00751D6E"/>
    <w:rsid w:val="00752C4E"/>
    <w:rsid w:val="00753F6B"/>
    <w:rsid w:val="0075687D"/>
    <w:rsid w:val="007612ED"/>
    <w:rsid w:val="00763A0D"/>
    <w:rsid w:val="00771A94"/>
    <w:rsid w:val="00771FB6"/>
    <w:rsid w:val="0077291D"/>
    <w:rsid w:val="00772B2B"/>
    <w:rsid w:val="00781621"/>
    <w:rsid w:val="00781A1C"/>
    <w:rsid w:val="00783C37"/>
    <w:rsid w:val="00786062"/>
    <w:rsid w:val="0078648E"/>
    <w:rsid w:val="00787D17"/>
    <w:rsid w:val="007903E3"/>
    <w:rsid w:val="00790AA3"/>
    <w:rsid w:val="007920EB"/>
    <w:rsid w:val="00794D79"/>
    <w:rsid w:val="00795ACF"/>
    <w:rsid w:val="007A00EC"/>
    <w:rsid w:val="007A106B"/>
    <w:rsid w:val="007A2B09"/>
    <w:rsid w:val="007A51F2"/>
    <w:rsid w:val="007A70D4"/>
    <w:rsid w:val="007A7831"/>
    <w:rsid w:val="007B2808"/>
    <w:rsid w:val="007B3EE1"/>
    <w:rsid w:val="007B3F70"/>
    <w:rsid w:val="007C5282"/>
    <w:rsid w:val="007C7165"/>
    <w:rsid w:val="007D36BF"/>
    <w:rsid w:val="007D73A6"/>
    <w:rsid w:val="007D73FB"/>
    <w:rsid w:val="007E1633"/>
    <w:rsid w:val="007E2C56"/>
    <w:rsid w:val="007E419E"/>
    <w:rsid w:val="007E6A38"/>
    <w:rsid w:val="007F0047"/>
    <w:rsid w:val="007F1752"/>
    <w:rsid w:val="007F21FA"/>
    <w:rsid w:val="007F2494"/>
    <w:rsid w:val="007F5C3C"/>
    <w:rsid w:val="007F6D1A"/>
    <w:rsid w:val="00803631"/>
    <w:rsid w:val="0080722E"/>
    <w:rsid w:val="0081414D"/>
    <w:rsid w:val="008228CD"/>
    <w:rsid w:val="00822F1C"/>
    <w:rsid w:val="00823FF7"/>
    <w:rsid w:val="008247C0"/>
    <w:rsid w:val="0082501A"/>
    <w:rsid w:val="00825526"/>
    <w:rsid w:val="008261F0"/>
    <w:rsid w:val="00831299"/>
    <w:rsid w:val="008350E0"/>
    <w:rsid w:val="00840D25"/>
    <w:rsid w:val="00843D83"/>
    <w:rsid w:val="00844660"/>
    <w:rsid w:val="00851FB3"/>
    <w:rsid w:val="00854282"/>
    <w:rsid w:val="008567A7"/>
    <w:rsid w:val="00857D24"/>
    <w:rsid w:val="00857E74"/>
    <w:rsid w:val="00860124"/>
    <w:rsid w:val="00861055"/>
    <w:rsid w:val="00863E44"/>
    <w:rsid w:val="00865740"/>
    <w:rsid w:val="00865999"/>
    <w:rsid w:val="00870120"/>
    <w:rsid w:val="00870249"/>
    <w:rsid w:val="00870332"/>
    <w:rsid w:val="00872EF5"/>
    <w:rsid w:val="00875726"/>
    <w:rsid w:val="00882C92"/>
    <w:rsid w:val="0088408E"/>
    <w:rsid w:val="00890C68"/>
    <w:rsid w:val="0089115B"/>
    <w:rsid w:val="00891A3D"/>
    <w:rsid w:val="00891FA8"/>
    <w:rsid w:val="008974B2"/>
    <w:rsid w:val="008A5CAB"/>
    <w:rsid w:val="008A60F1"/>
    <w:rsid w:val="008A711F"/>
    <w:rsid w:val="008C259C"/>
    <w:rsid w:val="008C2C6D"/>
    <w:rsid w:val="008C32D0"/>
    <w:rsid w:val="008C4CF4"/>
    <w:rsid w:val="008C5097"/>
    <w:rsid w:val="008C52F8"/>
    <w:rsid w:val="008C6DC4"/>
    <w:rsid w:val="008D3821"/>
    <w:rsid w:val="008D40E5"/>
    <w:rsid w:val="008E0443"/>
    <w:rsid w:val="008E0F57"/>
    <w:rsid w:val="008E245D"/>
    <w:rsid w:val="008E318C"/>
    <w:rsid w:val="008E5F21"/>
    <w:rsid w:val="008E68A5"/>
    <w:rsid w:val="008F2B53"/>
    <w:rsid w:val="008F63B4"/>
    <w:rsid w:val="008F65CE"/>
    <w:rsid w:val="008F70DA"/>
    <w:rsid w:val="008F7713"/>
    <w:rsid w:val="00901C91"/>
    <w:rsid w:val="009022EF"/>
    <w:rsid w:val="0090263C"/>
    <w:rsid w:val="00902EFA"/>
    <w:rsid w:val="009045F5"/>
    <w:rsid w:val="009049E0"/>
    <w:rsid w:val="00907C34"/>
    <w:rsid w:val="009116D5"/>
    <w:rsid w:val="009136BF"/>
    <w:rsid w:val="00914871"/>
    <w:rsid w:val="0091507B"/>
    <w:rsid w:val="00921FA2"/>
    <w:rsid w:val="0092689F"/>
    <w:rsid w:val="00927E78"/>
    <w:rsid w:val="00930A45"/>
    <w:rsid w:val="00937964"/>
    <w:rsid w:val="009410FB"/>
    <w:rsid w:val="00943E44"/>
    <w:rsid w:val="0094573E"/>
    <w:rsid w:val="00945FA5"/>
    <w:rsid w:val="00946CB0"/>
    <w:rsid w:val="00946D89"/>
    <w:rsid w:val="00950F25"/>
    <w:rsid w:val="00950F77"/>
    <w:rsid w:val="00951D46"/>
    <w:rsid w:val="0095252D"/>
    <w:rsid w:val="00954E5C"/>
    <w:rsid w:val="009551DF"/>
    <w:rsid w:val="0096065B"/>
    <w:rsid w:val="009666B9"/>
    <w:rsid w:val="00973784"/>
    <w:rsid w:val="00977697"/>
    <w:rsid w:val="009801E2"/>
    <w:rsid w:val="0098591A"/>
    <w:rsid w:val="0099081D"/>
    <w:rsid w:val="0099724B"/>
    <w:rsid w:val="009A2235"/>
    <w:rsid w:val="009A2A50"/>
    <w:rsid w:val="009A375B"/>
    <w:rsid w:val="009A581C"/>
    <w:rsid w:val="009A5879"/>
    <w:rsid w:val="009B11D7"/>
    <w:rsid w:val="009B1AB5"/>
    <w:rsid w:val="009B3130"/>
    <w:rsid w:val="009B60D3"/>
    <w:rsid w:val="009C05D0"/>
    <w:rsid w:val="009C10C3"/>
    <w:rsid w:val="009D0613"/>
    <w:rsid w:val="009D2877"/>
    <w:rsid w:val="009D3CD1"/>
    <w:rsid w:val="009D435A"/>
    <w:rsid w:val="009E0FC6"/>
    <w:rsid w:val="009E13B7"/>
    <w:rsid w:val="009E1B45"/>
    <w:rsid w:val="009E628A"/>
    <w:rsid w:val="009F01D6"/>
    <w:rsid w:val="00A00E70"/>
    <w:rsid w:val="00A00F1D"/>
    <w:rsid w:val="00A11B9A"/>
    <w:rsid w:val="00A14F9F"/>
    <w:rsid w:val="00A150B3"/>
    <w:rsid w:val="00A17007"/>
    <w:rsid w:val="00A320FD"/>
    <w:rsid w:val="00A3392B"/>
    <w:rsid w:val="00A35D77"/>
    <w:rsid w:val="00A36011"/>
    <w:rsid w:val="00A45043"/>
    <w:rsid w:val="00A45B9B"/>
    <w:rsid w:val="00A46C6A"/>
    <w:rsid w:val="00A63AEB"/>
    <w:rsid w:val="00A63FFD"/>
    <w:rsid w:val="00A661E1"/>
    <w:rsid w:val="00A66472"/>
    <w:rsid w:val="00A720DB"/>
    <w:rsid w:val="00A7236A"/>
    <w:rsid w:val="00A7528E"/>
    <w:rsid w:val="00A80265"/>
    <w:rsid w:val="00A803AC"/>
    <w:rsid w:val="00A817A4"/>
    <w:rsid w:val="00A81B40"/>
    <w:rsid w:val="00A81FB9"/>
    <w:rsid w:val="00A85B33"/>
    <w:rsid w:val="00A86387"/>
    <w:rsid w:val="00A868C8"/>
    <w:rsid w:val="00A87253"/>
    <w:rsid w:val="00A91807"/>
    <w:rsid w:val="00A91A10"/>
    <w:rsid w:val="00A9241B"/>
    <w:rsid w:val="00A9462C"/>
    <w:rsid w:val="00A960D0"/>
    <w:rsid w:val="00A96C59"/>
    <w:rsid w:val="00AA1B88"/>
    <w:rsid w:val="00AA2B99"/>
    <w:rsid w:val="00AA4288"/>
    <w:rsid w:val="00AA44C3"/>
    <w:rsid w:val="00AA7CD0"/>
    <w:rsid w:val="00AB1B72"/>
    <w:rsid w:val="00AB5E82"/>
    <w:rsid w:val="00AB62A9"/>
    <w:rsid w:val="00AC0D61"/>
    <w:rsid w:val="00AC51FF"/>
    <w:rsid w:val="00AC58DF"/>
    <w:rsid w:val="00AD15C9"/>
    <w:rsid w:val="00AD29FF"/>
    <w:rsid w:val="00AE155D"/>
    <w:rsid w:val="00AE51FD"/>
    <w:rsid w:val="00AE7669"/>
    <w:rsid w:val="00AF1A57"/>
    <w:rsid w:val="00AF2093"/>
    <w:rsid w:val="00AF2963"/>
    <w:rsid w:val="00AF5528"/>
    <w:rsid w:val="00B002FE"/>
    <w:rsid w:val="00B0381C"/>
    <w:rsid w:val="00B115B0"/>
    <w:rsid w:val="00B14E7F"/>
    <w:rsid w:val="00B2024D"/>
    <w:rsid w:val="00B21326"/>
    <w:rsid w:val="00B21F99"/>
    <w:rsid w:val="00B252C7"/>
    <w:rsid w:val="00B266D5"/>
    <w:rsid w:val="00B26F8F"/>
    <w:rsid w:val="00B30E07"/>
    <w:rsid w:val="00B31E1D"/>
    <w:rsid w:val="00B333DB"/>
    <w:rsid w:val="00B36298"/>
    <w:rsid w:val="00B37A56"/>
    <w:rsid w:val="00B4399C"/>
    <w:rsid w:val="00B47A02"/>
    <w:rsid w:val="00B539C2"/>
    <w:rsid w:val="00B5400A"/>
    <w:rsid w:val="00B71394"/>
    <w:rsid w:val="00B72247"/>
    <w:rsid w:val="00B80BDB"/>
    <w:rsid w:val="00B8436F"/>
    <w:rsid w:val="00B847E4"/>
    <w:rsid w:val="00B97D39"/>
    <w:rsid w:val="00BA2D0A"/>
    <w:rsid w:val="00BA2F5F"/>
    <w:rsid w:val="00BA524A"/>
    <w:rsid w:val="00BA59C0"/>
    <w:rsid w:val="00BB38C6"/>
    <w:rsid w:val="00BB4548"/>
    <w:rsid w:val="00BC4495"/>
    <w:rsid w:val="00BC609D"/>
    <w:rsid w:val="00BC6F59"/>
    <w:rsid w:val="00BD13BD"/>
    <w:rsid w:val="00BD1967"/>
    <w:rsid w:val="00BD1B9F"/>
    <w:rsid w:val="00BD4CD7"/>
    <w:rsid w:val="00BD5015"/>
    <w:rsid w:val="00BD5FED"/>
    <w:rsid w:val="00BD7947"/>
    <w:rsid w:val="00BD7B1C"/>
    <w:rsid w:val="00BE004E"/>
    <w:rsid w:val="00BE3183"/>
    <w:rsid w:val="00BE4E6F"/>
    <w:rsid w:val="00BE5C82"/>
    <w:rsid w:val="00BF1A2D"/>
    <w:rsid w:val="00BF2D0B"/>
    <w:rsid w:val="00BF4718"/>
    <w:rsid w:val="00C0226E"/>
    <w:rsid w:val="00C02400"/>
    <w:rsid w:val="00C05AE8"/>
    <w:rsid w:val="00C079BB"/>
    <w:rsid w:val="00C113CD"/>
    <w:rsid w:val="00C165F5"/>
    <w:rsid w:val="00C20C68"/>
    <w:rsid w:val="00C211F8"/>
    <w:rsid w:val="00C2428C"/>
    <w:rsid w:val="00C24626"/>
    <w:rsid w:val="00C267C8"/>
    <w:rsid w:val="00C312BD"/>
    <w:rsid w:val="00C329D6"/>
    <w:rsid w:val="00C37A67"/>
    <w:rsid w:val="00C37D5C"/>
    <w:rsid w:val="00C37DC0"/>
    <w:rsid w:val="00C40961"/>
    <w:rsid w:val="00C46FBC"/>
    <w:rsid w:val="00C506B0"/>
    <w:rsid w:val="00C51B8E"/>
    <w:rsid w:val="00C51EB1"/>
    <w:rsid w:val="00C53560"/>
    <w:rsid w:val="00C53BE9"/>
    <w:rsid w:val="00C57282"/>
    <w:rsid w:val="00C60F2C"/>
    <w:rsid w:val="00C61EA2"/>
    <w:rsid w:val="00C6328B"/>
    <w:rsid w:val="00C64495"/>
    <w:rsid w:val="00C70114"/>
    <w:rsid w:val="00C721BA"/>
    <w:rsid w:val="00C748AE"/>
    <w:rsid w:val="00C749B3"/>
    <w:rsid w:val="00C74EDC"/>
    <w:rsid w:val="00C77114"/>
    <w:rsid w:val="00C84D09"/>
    <w:rsid w:val="00C860AC"/>
    <w:rsid w:val="00C865DF"/>
    <w:rsid w:val="00C93110"/>
    <w:rsid w:val="00C93433"/>
    <w:rsid w:val="00C9385D"/>
    <w:rsid w:val="00CA16EF"/>
    <w:rsid w:val="00CA24A1"/>
    <w:rsid w:val="00CA342B"/>
    <w:rsid w:val="00CA6796"/>
    <w:rsid w:val="00CA7C97"/>
    <w:rsid w:val="00CB2604"/>
    <w:rsid w:val="00CB3C66"/>
    <w:rsid w:val="00CB5DDF"/>
    <w:rsid w:val="00CC2A76"/>
    <w:rsid w:val="00CC7272"/>
    <w:rsid w:val="00CD0AF4"/>
    <w:rsid w:val="00CD37F6"/>
    <w:rsid w:val="00CD39FF"/>
    <w:rsid w:val="00CE1A73"/>
    <w:rsid w:val="00CE43F7"/>
    <w:rsid w:val="00CE500F"/>
    <w:rsid w:val="00CE50FC"/>
    <w:rsid w:val="00CE76CA"/>
    <w:rsid w:val="00CE7E83"/>
    <w:rsid w:val="00CF3D9A"/>
    <w:rsid w:val="00CF4BED"/>
    <w:rsid w:val="00CF4E46"/>
    <w:rsid w:val="00CF54D7"/>
    <w:rsid w:val="00D006E1"/>
    <w:rsid w:val="00D0158F"/>
    <w:rsid w:val="00D05AEA"/>
    <w:rsid w:val="00D079A8"/>
    <w:rsid w:val="00D13638"/>
    <w:rsid w:val="00D13F60"/>
    <w:rsid w:val="00D169F2"/>
    <w:rsid w:val="00D16BFF"/>
    <w:rsid w:val="00D16ECD"/>
    <w:rsid w:val="00D20285"/>
    <w:rsid w:val="00D25A2B"/>
    <w:rsid w:val="00D305B5"/>
    <w:rsid w:val="00D3134F"/>
    <w:rsid w:val="00D31B00"/>
    <w:rsid w:val="00D34CC1"/>
    <w:rsid w:val="00D379BF"/>
    <w:rsid w:val="00D40479"/>
    <w:rsid w:val="00D40E03"/>
    <w:rsid w:val="00D44888"/>
    <w:rsid w:val="00D50666"/>
    <w:rsid w:val="00D50C6A"/>
    <w:rsid w:val="00D563F8"/>
    <w:rsid w:val="00D667AE"/>
    <w:rsid w:val="00D675A1"/>
    <w:rsid w:val="00D81A60"/>
    <w:rsid w:val="00D8376E"/>
    <w:rsid w:val="00D84773"/>
    <w:rsid w:val="00D90617"/>
    <w:rsid w:val="00D91EC9"/>
    <w:rsid w:val="00D923A0"/>
    <w:rsid w:val="00D92D4C"/>
    <w:rsid w:val="00DA1B58"/>
    <w:rsid w:val="00DA67B5"/>
    <w:rsid w:val="00DA7928"/>
    <w:rsid w:val="00DB3750"/>
    <w:rsid w:val="00DB37D5"/>
    <w:rsid w:val="00DC1064"/>
    <w:rsid w:val="00DC1D43"/>
    <w:rsid w:val="00DD4A77"/>
    <w:rsid w:val="00DD5F90"/>
    <w:rsid w:val="00DE0840"/>
    <w:rsid w:val="00DE0A54"/>
    <w:rsid w:val="00DE3577"/>
    <w:rsid w:val="00DE48C2"/>
    <w:rsid w:val="00DF45C5"/>
    <w:rsid w:val="00DF5A2D"/>
    <w:rsid w:val="00DF76CC"/>
    <w:rsid w:val="00DF79CC"/>
    <w:rsid w:val="00E01523"/>
    <w:rsid w:val="00E01761"/>
    <w:rsid w:val="00E030DF"/>
    <w:rsid w:val="00E04391"/>
    <w:rsid w:val="00E04DD5"/>
    <w:rsid w:val="00E0797F"/>
    <w:rsid w:val="00E12EC4"/>
    <w:rsid w:val="00E13410"/>
    <w:rsid w:val="00E16561"/>
    <w:rsid w:val="00E30A82"/>
    <w:rsid w:val="00E3342B"/>
    <w:rsid w:val="00E35E5B"/>
    <w:rsid w:val="00E379F3"/>
    <w:rsid w:val="00E41129"/>
    <w:rsid w:val="00E42235"/>
    <w:rsid w:val="00E42B29"/>
    <w:rsid w:val="00E445FB"/>
    <w:rsid w:val="00E51BE3"/>
    <w:rsid w:val="00E533F5"/>
    <w:rsid w:val="00E534F4"/>
    <w:rsid w:val="00E60493"/>
    <w:rsid w:val="00E61D37"/>
    <w:rsid w:val="00E65109"/>
    <w:rsid w:val="00E73FA3"/>
    <w:rsid w:val="00E75409"/>
    <w:rsid w:val="00E755AA"/>
    <w:rsid w:val="00E7591C"/>
    <w:rsid w:val="00E775E4"/>
    <w:rsid w:val="00E83593"/>
    <w:rsid w:val="00E85980"/>
    <w:rsid w:val="00E86396"/>
    <w:rsid w:val="00E95898"/>
    <w:rsid w:val="00E97EB9"/>
    <w:rsid w:val="00EA3CA1"/>
    <w:rsid w:val="00EA51B0"/>
    <w:rsid w:val="00EA749C"/>
    <w:rsid w:val="00EB6299"/>
    <w:rsid w:val="00EC00FE"/>
    <w:rsid w:val="00EC2598"/>
    <w:rsid w:val="00EC2C43"/>
    <w:rsid w:val="00EC5170"/>
    <w:rsid w:val="00EC5A4D"/>
    <w:rsid w:val="00EC7E78"/>
    <w:rsid w:val="00ED15AC"/>
    <w:rsid w:val="00ED4902"/>
    <w:rsid w:val="00ED68A6"/>
    <w:rsid w:val="00EE2B0F"/>
    <w:rsid w:val="00EE655E"/>
    <w:rsid w:val="00EF01C1"/>
    <w:rsid w:val="00F01986"/>
    <w:rsid w:val="00F0244E"/>
    <w:rsid w:val="00F15E78"/>
    <w:rsid w:val="00F20B15"/>
    <w:rsid w:val="00F20D98"/>
    <w:rsid w:val="00F233D0"/>
    <w:rsid w:val="00F26042"/>
    <w:rsid w:val="00F303F3"/>
    <w:rsid w:val="00F3067C"/>
    <w:rsid w:val="00F31AA0"/>
    <w:rsid w:val="00F400D2"/>
    <w:rsid w:val="00F42EBC"/>
    <w:rsid w:val="00F44188"/>
    <w:rsid w:val="00F4471B"/>
    <w:rsid w:val="00F4683C"/>
    <w:rsid w:val="00F46B08"/>
    <w:rsid w:val="00F52336"/>
    <w:rsid w:val="00F642AB"/>
    <w:rsid w:val="00F66830"/>
    <w:rsid w:val="00F676FA"/>
    <w:rsid w:val="00F678AD"/>
    <w:rsid w:val="00F70EE6"/>
    <w:rsid w:val="00F812D3"/>
    <w:rsid w:val="00F81F20"/>
    <w:rsid w:val="00F84C68"/>
    <w:rsid w:val="00F850B2"/>
    <w:rsid w:val="00F865A0"/>
    <w:rsid w:val="00F86BCC"/>
    <w:rsid w:val="00F875B5"/>
    <w:rsid w:val="00FA50CA"/>
    <w:rsid w:val="00FA5512"/>
    <w:rsid w:val="00FA7899"/>
    <w:rsid w:val="00FB3751"/>
    <w:rsid w:val="00FC19C3"/>
    <w:rsid w:val="00FC48DB"/>
    <w:rsid w:val="00FC7727"/>
    <w:rsid w:val="00FD0ACE"/>
    <w:rsid w:val="00FD12F9"/>
    <w:rsid w:val="00FD18DD"/>
    <w:rsid w:val="00FD5B47"/>
    <w:rsid w:val="00FD5E52"/>
    <w:rsid w:val="00FD60BE"/>
    <w:rsid w:val="00FE0C21"/>
    <w:rsid w:val="00FE1245"/>
    <w:rsid w:val="00FE1367"/>
    <w:rsid w:val="00FE2946"/>
    <w:rsid w:val="00FE2CF0"/>
    <w:rsid w:val="00FF1276"/>
    <w:rsid w:val="00FF5554"/>
    <w:rsid w:val="00FF5719"/>
    <w:rsid w:val="00FF5F49"/>
    <w:rsid w:val="034E634B"/>
    <w:rsid w:val="0575526F"/>
    <w:rsid w:val="06AFD7C9"/>
    <w:rsid w:val="0DD41FF9"/>
    <w:rsid w:val="0DE45466"/>
    <w:rsid w:val="0F15A909"/>
    <w:rsid w:val="0FD4C4EB"/>
    <w:rsid w:val="100E3638"/>
    <w:rsid w:val="15301B7B"/>
    <w:rsid w:val="1A756450"/>
    <w:rsid w:val="1B6E00C9"/>
    <w:rsid w:val="1C4C9BE9"/>
    <w:rsid w:val="1EB9D11B"/>
    <w:rsid w:val="1FC3985F"/>
    <w:rsid w:val="24869D11"/>
    <w:rsid w:val="2564EE13"/>
    <w:rsid w:val="25B37068"/>
    <w:rsid w:val="26CBBD41"/>
    <w:rsid w:val="273777B6"/>
    <w:rsid w:val="27B20403"/>
    <w:rsid w:val="28422704"/>
    <w:rsid w:val="285DFCB0"/>
    <w:rsid w:val="2898C797"/>
    <w:rsid w:val="2E690952"/>
    <w:rsid w:val="2F3763A0"/>
    <w:rsid w:val="3611D3E4"/>
    <w:rsid w:val="3723D948"/>
    <w:rsid w:val="39423812"/>
    <w:rsid w:val="3B8A104D"/>
    <w:rsid w:val="3EB181F5"/>
    <w:rsid w:val="3FA97213"/>
    <w:rsid w:val="423F5ADD"/>
    <w:rsid w:val="475B1EF0"/>
    <w:rsid w:val="4844D6A3"/>
    <w:rsid w:val="48AE2286"/>
    <w:rsid w:val="4910DBDB"/>
    <w:rsid w:val="494A95F2"/>
    <w:rsid w:val="4A3B6617"/>
    <w:rsid w:val="4A61B8B9"/>
    <w:rsid w:val="4CDE5317"/>
    <w:rsid w:val="4D301958"/>
    <w:rsid w:val="546F89B4"/>
    <w:rsid w:val="575D9203"/>
    <w:rsid w:val="576C7A04"/>
    <w:rsid w:val="582C5D97"/>
    <w:rsid w:val="5CC86631"/>
    <w:rsid w:val="61F7B940"/>
    <w:rsid w:val="6509024B"/>
    <w:rsid w:val="69116496"/>
    <w:rsid w:val="70E5E5D2"/>
    <w:rsid w:val="73430255"/>
    <w:rsid w:val="763AEA81"/>
    <w:rsid w:val="785A7355"/>
    <w:rsid w:val="7D1695CF"/>
    <w:rsid w:val="7D2F5A49"/>
    <w:rsid w:val="7F37B0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qFormat="1" w:uiPriority="99" w:semiHidden="0" w:name="Body Text 3"/>
    <w:lsdException w:qFormat="1" w:uiPriority="99" w:semiHidden="0" w:name="Body Text Indent 2"/>
    <w:lsdException w:uiPriority="99" w:name="Body Text Indent 3"/>
    <w:lsdException w:uiPriority="99" w:name="Block Text"/>
    <w:lsdException w:qFormat="1" w:unhideWhenUsed="0" w:uiPriority="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32"/>
    <w:qFormat/>
    <w:uiPriority w:val="0"/>
    <w:pPr>
      <w:keepNext/>
      <w:spacing w:before="240" w:after="60"/>
      <w:outlineLvl w:val="0"/>
    </w:pPr>
    <w:rPr>
      <w:rFonts w:ascii="Arial" w:hAnsi="Arial"/>
      <w:b/>
      <w:bCs/>
      <w:kern w:val="32"/>
      <w:sz w:val="32"/>
      <w:szCs w:val="32"/>
    </w:rPr>
  </w:style>
  <w:style w:type="paragraph" w:styleId="3">
    <w:name w:val="heading 2"/>
    <w:basedOn w:val="1"/>
    <w:next w:val="1"/>
    <w:link w:val="33"/>
    <w:qFormat/>
    <w:uiPriority w:val="9"/>
    <w:pPr>
      <w:keepNext/>
      <w:keepLines/>
      <w:spacing w:before="200"/>
      <w:outlineLvl w:val="1"/>
    </w:pPr>
    <w:rPr>
      <w:rFonts w:ascii="Cambria" w:hAnsi="Cambria"/>
      <w:b/>
      <w:bCs/>
      <w:color w:val="4F81BD"/>
      <w:sz w:val="26"/>
      <w:szCs w:val="26"/>
    </w:rPr>
  </w:style>
  <w:style w:type="paragraph" w:styleId="4">
    <w:name w:val="heading 3"/>
    <w:basedOn w:val="1"/>
    <w:next w:val="1"/>
    <w:link w:val="39"/>
    <w:semiHidden/>
    <w:unhideWhenUsed/>
    <w:qFormat/>
    <w:uiPriority w:val="9"/>
    <w:pPr>
      <w:keepNext/>
      <w:keepLines/>
      <w:spacing w:before="200"/>
      <w:outlineLvl w:val="2"/>
    </w:pPr>
    <w:rPr>
      <w:rFonts w:ascii="Cambria" w:hAnsi="Cambria"/>
      <w:b/>
      <w:bCs/>
      <w:color w:val="4F81BD"/>
    </w:rPr>
  </w:style>
  <w:style w:type="paragraph" w:styleId="5">
    <w:name w:val="heading 4"/>
    <w:basedOn w:val="1"/>
    <w:next w:val="1"/>
    <w:link w:val="34"/>
    <w:semiHidden/>
    <w:unhideWhenUsed/>
    <w:qFormat/>
    <w:uiPriority w:val="9"/>
    <w:pPr>
      <w:keepNext/>
      <w:keepLines/>
      <w:spacing w:before="200"/>
      <w:outlineLvl w:val="3"/>
    </w:pPr>
    <w:rPr>
      <w:rFonts w:ascii="Cambria" w:hAnsi="Cambria"/>
      <w:b/>
      <w:bCs/>
      <w:i/>
      <w:iCs/>
      <w:color w:val="4F81BD"/>
    </w:rPr>
  </w:style>
  <w:style w:type="paragraph" w:styleId="6">
    <w:name w:val="heading 5"/>
    <w:basedOn w:val="1"/>
    <w:next w:val="1"/>
    <w:link w:val="36"/>
    <w:semiHidden/>
    <w:unhideWhenUsed/>
    <w:qFormat/>
    <w:uiPriority w:val="9"/>
    <w:pPr>
      <w:keepNext/>
      <w:keepLines/>
      <w:spacing w:before="200"/>
      <w:outlineLvl w:val="4"/>
    </w:pPr>
    <w:rPr>
      <w:rFonts w:ascii="Cambria" w:hAnsi="Cambria"/>
      <w:color w:val="243F60"/>
    </w:rPr>
  </w:style>
  <w:style w:type="paragraph" w:styleId="7">
    <w:name w:val="heading 6"/>
    <w:basedOn w:val="1"/>
    <w:next w:val="1"/>
    <w:link w:val="35"/>
    <w:unhideWhenUsed/>
    <w:qFormat/>
    <w:uiPriority w:val="9"/>
    <w:pPr>
      <w:keepNext/>
      <w:keepLines/>
      <w:spacing w:before="200"/>
      <w:outlineLvl w:val="5"/>
    </w:pPr>
    <w:rPr>
      <w:rFonts w:ascii="Cambria" w:hAnsi="Cambria"/>
      <w:i/>
      <w:iCs/>
      <w:color w:val="243F60"/>
    </w:rPr>
  </w:style>
  <w:style w:type="paragraph" w:styleId="8">
    <w:name w:val="heading 9"/>
    <w:basedOn w:val="1"/>
    <w:next w:val="1"/>
    <w:link w:val="43"/>
    <w:semiHidden/>
    <w:unhideWhenUsed/>
    <w:qFormat/>
    <w:uiPriority w:val="9"/>
    <w:pPr>
      <w:spacing w:before="240" w:after="60"/>
      <w:outlineLvl w:val="8"/>
    </w:pPr>
    <w:rPr>
      <w:rFonts w:ascii="Cambria" w:hAnsi="Cambria"/>
      <w:sz w:val="22"/>
      <w:szCs w:val="22"/>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30"/>
    <w:semiHidden/>
    <w:unhideWhenUsed/>
    <w:qFormat/>
    <w:uiPriority w:val="99"/>
    <w:rPr>
      <w:rFonts w:ascii="Tahoma" w:hAnsi="Tahoma"/>
      <w:sz w:val="16"/>
      <w:szCs w:val="16"/>
    </w:rPr>
  </w:style>
  <w:style w:type="paragraph" w:styleId="12">
    <w:name w:val="Body Text"/>
    <w:basedOn w:val="1"/>
    <w:link w:val="46"/>
    <w:semiHidden/>
    <w:unhideWhenUsed/>
    <w:qFormat/>
    <w:uiPriority w:val="99"/>
    <w:pPr>
      <w:spacing w:after="120"/>
    </w:pPr>
  </w:style>
  <w:style w:type="paragraph" w:styleId="13">
    <w:name w:val="Body Text 2"/>
    <w:basedOn w:val="1"/>
    <w:link w:val="37"/>
    <w:unhideWhenUsed/>
    <w:qFormat/>
    <w:uiPriority w:val="0"/>
    <w:pPr>
      <w:spacing w:after="120" w:line="480" w:lineRule="auto"/>
    </w:pPr>
  </w:style>
  <w:style w:type="paragraph" w:styleId="14">
    <w:name w:val="Body Text 3"/>
    <w:basedOn w:val="1"/>
    <w:link w:val="40"/>
    <w:unhideWhenUsed/>
    <w:qFormat/>
    <w:uiPriority w:val="99"/>
    <w:pPr>
      <w:spacing w:after="120"/>
    </w:pPr>
    <w:rPr>
      <w:sz w:val="16"/>
      <w:szCs w:val="16"/>
    </w:rPr>
  </w:style>
  <w:style w:type="paragraph" w:styleId="15">
    <w:name w:val="Body Text Indent"/>
    <w:basedOn w:val="1"/>
    <w:link w:val="38"/>
    <w:semiHidden/>
    <w:unhideWhenUsed/>
    <w:qFormat/>
    <w:uiPriority w:val="99"/>
    <w:pPr>
      <w:spacing w:after="120"/>
      <w:ind w:left="283"/>
    </w:pPr>
  </w:style>
  <w:style w:type="paragraph" w:styleId="16">
    <w:name w:val="Body Text Indent 2"/>
    <w:basedOn w:val="1"/>
    <w:link w:val="45"/>
    <w:unhideWhenUsed/>
    <w:qFormat/>
    <w:uiPriority w:val="99"/>
    <w:pPr>
      <w:spacing w:after="120" w:line="480" w:lineRule="auto"/>
      <w:ind w:left="283"/>
    </w:pPr>
  </w:style>
  <w:style w:type="character" w:styleId="17">
    <w:name w:val="annotation reference"/>
    <w:semiHidden/>
    <w:unhideWhenUsed/>
    <w:qFormat/>
    <w:uiPriority w:val="99"/>
    <w:rPr>
      <w:sz w:val="16"/>
      <w:szCs w:val="16"/>
    </w:rPr>
  </w:style>
  <w:style w:type="paragraph" w:styleId="18">
    <w:name w:val="annotation text"/>
    <w:basedOn w:val="1"/>
    <w:link w:val="44"/>
    <w:semiHidden/>
    <w:unhideWhenUsed/>
    <w:qFormat/>
    <w:uiPriority w:val="99"/>
    <w:rPr>
      <w:sz w:val="20"/>
      <w:szCs w:val="20"/>
    </w:rPr>
  </w:style>
  <w:style w:type="character" w:styleId="19">
    <w:name w:val="FollowedHyperlink"/>
    <w:semiHidden/>
    <w:unhideWhenUsed/>
    <w:qFormat/>
    <w:uiPriority w:val="99"/>
    <w:rPr>
      <w:color w:val="800080"/>
      <w:u w:val="single"/>
    </w:rPr>
  </w:style>
  <w:style w:type="paragraph" w:styleId="20">
    <w:name w:val="footer"/>
    <w:basedOn w:val="1"/>
    <w:link w:val="27"/>
    <w:unhideWhenUsed/>
    <w:qFormat/>
    <w:uiPriority w:val="99"/>
    <w:pPr>
      <w:tabs>
        <w:tab w:val="center" w:pos="4513"/>
        <w:tab w:val="right" w:pos="9026"/>
      </w:tabs>
    </w:pPr>
    <w:rPr>
      <w:szCs w:val="20"/>
    </w:rPr>
  </w:style>
  <w:style w:type="paragraph" w:styleId="21">
    <w:name w:val="header"/>
    <w:basedOn w:val="1"/>
    <w:link w:val="28"/>
    <w:unhideWhenUsed/>
    <w:qFormat/>
    <w:uiPriority w:val="99"/>
    <w:pPr>
      <w:tabs>
        <w:tab w:val="center" w:pos="4513"/>
        <w:tab w:val="right" w:pos="9026"/>
      </w:tabs>
    </w:pPr>
  </w:style>
  <w:style w:type="character" w:styleId="22">
    <w:name w:val="Hyperlink"/>
    <w:semiHidden/>
    <w:qFormat/>
    <w:uiPriority w:val="0"/>
    <w:rPr>
      <w:color w:val="0000FF"/>
      <w:u w:val="single"/>
    </w:rPr>
  </w:style>
  <w:style w:type="paragraph" w:styleId="23">
    <w:name w:val="Normal (Web)"/>
    <w:basedOn w:val="1"/>
    <w:unhideWhenUsed/>
    <w:qFormat/>
    <w:uiPriority w:val="99"/>
    <w:pPr>
      <w:spacing w:before="100" w:beforeAutospacing="1" w:after="100" w:afterAutospacing="1"/>
    </w:pPr>
    <w:rPr>
      <w:lang w:eastAsia="en-GB"/>
    </w:rPr>
  </w:style>
  <w:style w:type="character" w:styleId="24">
    <w:name w:val="Strong"/>
    <w:basedOn w:val="9"/>
    <w:qFormat/>
    <w:uiPriority w:val="22"/>
    <w:rPr>
      <w:b/>
      <w:bCs/>
    </w:rPr>
  </w:style>
  <w:style w:type="table" w:styleId="25">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link w:val="41"/>
    <w:qFormat/>
    <w:uiPriority w:val="0"/>
    <w:pPr>
      <w:jc w:val="center"/>
    </w:pPr>
    <w:rPr>
      <w:rFonts w:ascii="Arial" w:hAnsi="Arial"/>
      <w:b/>
      <w:sz w:val="22"/>
      <w:szCs w:val="20"/>
    </w:rPr>
  </w:style>
  <w:style w:type="character" w:customStyle="1" w:styleId="27">
    <w:name w:val="Footer Char"/>
    <w:link w:val="20"/>
    <w:qFormat/>
    <w:uiPriority w:val="99"/>
    <w:rPr>
      <w:rFonts w:ascii="Times New Roman" w:hAnsi="Times New Roman" w:eastAsia="Times New Roman" w:cs="Times New Roman"/>
      <w:sz w:val="24"/>
    </w:rPr>
  </w:style>
  <w:style w:type="character" w:customStyle="1" w:styleId="28">
    <w:name w:val="Header Char"/>
    <w:link w:val="21"/>
    <w:qFormat/>
    <w:uiPriority w:val="99"/>
    <w:rPr>
      <w:rFonts w:ascii="Times New Roman" w:hAnsi="Times New Roman" w:eastAsia="Times New Roman" w:cs="Times New Roman"/>
      <w:sz w:val="24"/>
      <w:szCs w:val="24"/>
      <w:lang w:eastAsia="en-US"/>
    </w:rPr>
  </w:style>
  <w:style w:type="paragraph" w:styleId="29">
    <w:name w:val="List Paragraph"/>
    <w:basedOn w:val="1"/>
    <w:qFormat/>
    <w:uiPriority w:val="34"/>
    <w:pPr>
      <w:ind w:left="720"/>
      <w:contextualSpacing/>
    </w:pPr>
  </w:style>
  <w:style w:type="character" w:customStyle="1" w:styleId="30">
    <w:name w:val="Balloon Text Char"/>
    <w:link w:val="11"/>
    <w:semiHidden/>
    <w:qFormat/>
    <w:uiPriority w:val="99"/>
    <w:rPr>
      <w:rFonts w:ascii="Tahoma" w:hAnsi="Tahoma" w:eastAsia="Times New Roman" w:cs="Tahoma"/>
      <w:sz w:val="16"/>
      <w:szCs w:val="16"/>
      <w:lang w:eastAsia="en-US"/>
    </w:rPr>
  </w:style>
  <w:style w:type="character" w:styleId="31">
    <w:name w:val="Placeholder Text"/>
    <w:semiHidden/>
    <w:qFormat/>
    <w:uiPriority w:val="99"/>
    <w:rPr>
      <w:color w:val="808080"/>
    </w:rPr>
  </w:style>
  <w:style w:type="character" w:customStyle="1" w:styleId="32">
    <w:name w:val="Heading 1 Char"/>
    <w:link w:val="2"/>
    <w:qFormat/>
    <w:uiPriority w:val="0"/>
    <w:rPr>
      <w:rFonts w:eastAsia="Times New Roman"/>
      <w:b/>
      <w:bCs/>
      <w:kern w:val="32"/>
      <w:sz w:val="32"/>
      <w:szCs w:val="32"/>
      <w:lang w:eastAsia="en-US"/>
    </w:rPr>
  </w:style>
  <w:style w:type="character" w:customStyle="1" w:styleId="33">
    <w:name w:val="Heading 2 Char"/>
    <w:link w:val="3"/>
    <w:qFormat/>
    <w:uiPriority w:val="9"/>
    <w:rPr>
      <w:rFonts w:ascii="Cambria" w:hAnsi="Cambria" w:eastAsia="Times New Roman" w:cs="Times New Roman"/>
      <w:b/>
      <w:bCs/>
      <w:color w:val="4F81BD"/>
      <w:sz w:val="26"/>
      <w:szCs w:val="26"/>
      <w:lang w:eastAsia="en-US"/>
    </w:rPr>
  </w:style>
  <w:style w:type="character" w:customStyle="1" w:styleId="34">
    <w:name w:val="Heading 4 Char"/>
    <w:link w:val="5"/>
    <w:semiHidden/>
    <w:qFormat/>
    <w:uiPriority w:val="9"/>
    <w:rPr>
      <w:rFonts w:ascii="Cambria" w:hAnsi="Cambria" w:eastAsia="Times New Roman" w:cs="Times New Roman"/>
      <w:b/>
      <w:bCs/>
      <w:i/>
      <w:iCs/>
      <w:color w:val="4F81BD"/>
      <w:sz w:val="24"/>
      <w:szCs w:val="24"/>
      <w:lang w:eastAsia="en-US"/>
    </w:rPr>
  </w:style>
  <w:style w:type="character" w:customStyle="1" w:styleId="35">
    <w:name w:val="Heading 6 Char"/>
    <w:link w:val="7"/>
    <w:qFormat/>
    <w:uiPriority w:val="9"/>
    <w:rPr>
      <w:rFonts w:ascii="Cambria" w:hAnsi="Cambria" w:eastAsia="Times New Roman" w:cs="Times New Roman"/>
      <w:i/>
      <w:iCs/>
      <w:color w:val="243F60"/>
      <w:sz w:val="24"/>
      <w:szCs w:val="24"/>
      <w:lang w:eastAsia="en-US"/>
    </w:rPr>
  </w:style>
  <w:style w:type="character" w:customStyle="1" w:styleId="36">
    <w:name w:val="Heading 5 Char"/>
    <w:link w:val="6"/>
    <w:semiHidden/>
    <w:qFormat/>
    <w:uiPriority w:val="9"/>
    <w:rPr>
      <w:rFonts w:ascii="Cambria" w:hAnsi="Cambria" w:eastAsia="Times New Roman" w:cs="Times New Roman"/>
      <w:color w:val="243F60"/>
      <w:sz w:val="24"/>
      <w:szCs w:val="24"/>
      <w:lang w:eastAsia="en-US"/>
    </w:rPr>
  </w:style>
  <w:style w:type="character" w:customStyle="1" w:styleId="37">
    <w:name w:val="Body Text 2 Char"/>
    <w:link w:val="13"/>
    <w:qFormat/>
    <w:uiPriority w:val="0"/>
    <w:rPr>
      <w:rFonts w:ascii="Times New Roman" w:hAnsi="Times New Roman" w:eastAsia="Times New Roman" w:cs="Times New Roman"/>
      <w:sz w:val="24"/>
      <w:szCs w:val="24"/>
      <w:lang w:eastAsia="en-US"/>
    </w:rPr>
  </w:style>
  <w:style w:type="character" w:customStyle="1" w:styleId="38">
    <w:name w:val="Body Text Indent Char"/>
    <w:link w:val="15"/>
    <w:semiHidden/>
    <w:qFormat/>
    <w:uiPriority w:val="99"/>
    <w:rPr>
      <w:rFonts w:ascii="Times New Roman" w:hAnsi="Times New Roman" w:eastAsia="Times New Roman" w:cs="Times New Roman"/>
      <w:sz w:val="24"/>
      <w:szCs w:val="24"/>
      <w:lang w:eastAsia="en-US"/>
    </w:rPr>
  </w:style>
  <w:style w:type="character" w:customStyle="1" w:styleId="39">
    <w:name w:val="Heading 3 Char"/>
    <w:link w:val="4"/>
    <w:semiHidden/>
    <w:qFormat/>
    <w:uiPriority w:val="9"/>
    <w:rPr>
      <w:rFonts w:ascii="Cambria" w:hAnsi="Cambria" w:eastAsia="Times New Roman" w:cs="Times New Roman"/>
      <w:b/>
      <w:bCs/>
      <w:color w:val="4F81BD"/>
      <w:sz w:val="24"/>
      <w:szCs w:val="24"/>
      <w:lang w:eastAsia="en-US"/>
    </w:rPr>
  </w:style>
  <w:style w:type="character" w:customStyle="1" w:styleId="40">
    <w:name w:val="Body Text 3 Char"/>
    <w:link w:val="14"/>
    <w:qFormat/>
    <w:uiPriority w:val="99"/>
    <w:rPr>
      <w:rFonts w:ascii="Times New Roman" w:hAnsi="Times New Roman" w:eastAsia="Times New Roman" w:cs="Times New Roman"/>
      <w:sz w:val="16"/>
      <w:szCs w:val="16"/>
      <w:lang w:eastAsia="en-US"/>
    </w:rPr>
  </w:style>
  <w:style w:type="character" w:customStyle="1" w:styleId="41">
    <w:name w:val="Title Char"/>
    <w:link w:val="26"/>
    <w:qFormat/>
    <w:uiPriority w:val="0"/>
    <w:rPr>
      <w:rFonts w:eastAsia="Times New Roman" w:cs="Times New Roman"/>
      <w:b/>
      <w:sz w:val="22"/>
      <w:lang w:eastAsia="en-US"/>
    </w:rPr>
  </w:style>
  <w:style w:type="paragraph" w:customStyle="1" w:styleId="42">
    <w:name w:val="Default Text"/>
    <w:basedOn w:val="1"/>
    <w:qFormat/>
    <w:uiPriority w:val="0"/>
    <w:rPr>
      <w:szCs w:val="20"/>
      <w:lang w:val="en-US"/>
    </w:rPr>
  </w:style>
  <w:style w:type="character" w:customStyle="1" w:styleId="43">
    <w:name w:val="Heading 9 Char"/>
    <w:link w:val="8"/>
    <w:semiHidden/>
    <w:qFormat/>
    <w:uiPriority w:val="9"/>
    <w:rPr>
      <w:rFonts w:ascii="Cambria" w:hAnsi="Cambria" w:eastAsia="Times New Roman" w:cs="Times New Roman"/>
      <w:sz w:val="22"/>
      <w:szCs w:val="22"/>
      <w:lang w:eastAsia="en-US"/>
    </w:rPr>
  </w:style>
  <w:style w:type="character" w:customStyle="1" w:styleId="44">
    <w:name w:val="Comment Text Char"/>
    <w:link w:val="18"/>
    <w:semiHidden/>
    <w:qFormat/>
    <w:uiPriority w:val="99"/>
    <w:rPr>
      <w:rFonts w:ascii="Times New Roman" w:hAnsi="Times New Roman" w:eastAsia="Times New Roman" w:cs="Times New Roman"/>
      <w:lang w:eastAsia="en-US"/>
    </w:rPr>
  </w:style>
  <w:style w:type="character" w:customStyle="1" w:styleId="45">
    <w:name w:val="Body Text Indent 2 Char"/>
    <w:link w:val="16"/>
    <w:qFormat/>
    <w:uiPriority w:val="99"/>
    <w:rPr>
      <w:rFonts w:ascii="Times New Roman" w:hAnsi="Times New Roman" w:eastAsia="Times New Roman" w:cs="Times New Roman"/>
      <w:sz w:val="24"/>
      <w:szCs w:val="24"/>
      <w:lang w:eastAsia="en-US"/>
    </w:rPr>
  </w:style>
  <w:style w:type="character" w:customStyle="1" w:styleId="46">
    <w:name w:val="Body Text Char"/>
    <w:link w:val="12"/>
    <w:semiHidden/>
    <w:qFormat/>
    <w:uiPriority w:val="99"/>
    <w:rPr>
      <w:rFonts w:ascii="Times New Roman" w:hAnsi="Times New Roman" w:eastAsia="Times New Roman" w:cs="Times New Roman"/>
      <w:sz w:val="24"/>
      <w:szCs w:val="24"/>
      <w:lang w:eastAsia="en-US"/>
    </w:rPr>
  </w:style>
  <w:style w:type="paragraph" w:customStyle="1" w:styleId="47">
    <w:name w:val="Default"/>
    <w:qFormat/>
    <w:uiPriority w:val="0"/>
    <w:pPr>
      <w:autoSpaceDE w:val="0"/>
      <w:autoSpaceDN w:val="0"/>
      <w:adjustRightInd w:val="0"/>
    </w:pPr>
    <w:rPr>
      <w:rFonts w:ascii="GAOJB K+ Helvetica Neue" w:hAnsi="GAOJB K+ Helvetica Neue" w:eastAsia="Times New Roman" w:cs="GAOJB K+ Helvetica Neue"/>
      <w:color w:val="000000"/>
      <w:sz w:val="24"/>
      <w:szCs w:val="24"/>
      <w:lang w:val="en-GB" w:eastAsia="en-GB" w:bidi="ar-SA"/>
    </w:rPr>
  </w:style>
  <w:style w:type="paragraph" w:customStyle="1" w:styleId="48">
    <w:name w:val="CM18"/>
    <w:basedOn w:val="47"/>
    <w:next w:val="47"/>
    <w:qFormat/>
    <w:uiPriority w:val="99"/>
    <w:rPr>
      <w:rFonts w:cs="Times New Roman"/>
      <w:color w:val="auto"/>
    </w:rPr>
  </w:style>
  <w:style w:type="paragraph" w:customStyle="1" w:styleId="49">
    <w:name w:val="CM6"/>
    <w:basedOn w:val="47"/>
    <w:next w:val="47"/>
    <w:qFormat/>
    <w:uiPriority w:val="99"/>
    <w:rPr>
      <w:rFonts w:cs="Times New Roman"/>
      <w:color w:val="auto"/>
    </w:rPr>
  </w:style>
  <w:style w:type="paragraph" w:customStyle="1" w:styleId="50">
    <w:name w:val="CM7"/>
    <w:basedOn w:val="47"/>
    <w:next w:val="47"/>
    <w:qFormat/>
    <w:uiPriority w:val="99"/>
    <w:pPr>
      <w:spacing w:line="240" w:lineRule="atLeast"/>
    </w:pPr>
    <w:rPr>
      <w:rFonts w:cs="Times New Roman"/>
      <w:color w:val="auto"/>
    </w:rPr>
  </w:style>
  <w:style w:type="paragraph" w:customStyle="1" w:styleId="51">
    <w:name w:val="legclearfix2"/>
    <w:basedOn w:val="1"/>
    <w:qFormat/>
    <w:uiPriority w:val="0"/>
    <w:pPr>
      <w:shd w:val="clear" w:color="auto" w:fill="FFFFFF"/>
      <w:spacing w:after="120" w:line="360" w:lineRule="atLeast"/>
    </w:pPr>
    <w:rPr>
      <w:color w:val="000000"/>
      <w:sz w:val="19"/>
      <w:szCs w:val="19"/>
      <w:lang w:val="en-US"/>
    </w:rPr>
  </w:style>
  <w:style w:type="character" w:customStyle="1" w:styleId="52">
    <w:name w:val="legds2"/>
    <w:qFormat/>
    <w:uiPriority w:val="0"/>
  </w:style>
  <w:style w:type="character" w:customStyle="1" w:styleId="53">
    <w:name w:val="apple-converted-space"/>
    <w:basedOn w:val="9"/>
    <w:qFormat/>
    <w:uiPriority w:val="0"/>
  </w:style>
  <w:style w:type="character" w:customStyle="1" w:styleId="54">
    <w:name w:val="Unresolved Mention"/>
    <w:basedOn w:val="9"/>
    <w:semiHidden/>
    <w:unhideWhenUsed/>
    <w:qFormat/>
    <w:uiPriority w:val="99"/>
    <w:rPr>
      <w:color w:val="605E5C"/>
      <w:shd w:val="clear" w:color="auto" w:fill="E1DFDD"/>
    </w:rPr>
  </w:style>
  <w:style w:type="paragraph" w:customStyle="1" w:styleId="55">
    <w:name w:val="Revision"/>
    <w:hidden/>
    <w:semiHidden/>
    <w:qFormat/>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1068AD-E7B2-42D1-B416-4D4BC635FF2A}">
  <ds:schemaRefs/>
</ds:datastoreItem>
</file>

<file path=customXml/itemProps2.xml><?xml version="1.0" encoding="utf-8"?>
<ds:datastoreItem xmlns:ds="http://schemas.openxmlformats.org/officeDocument/2006/customXml" ds:itemID="{56BE8E31-D8CD-4E13-A2E1-F54ADED81B10}">
  <ds:schemaRefs/>
</ds:datastoreItem>
</file>

<file path=customXml/itemProps3.xml><?xml version="1.0" encoding="utf-8"?>
<ds:datastoreItem xmlns:ds="http://schemas.openxmlformats.org/officeDocument/2006/customXml" ds:itemID="{17861E67-B524-435D-9AA3-04BDF5290770}">
  <ds:schemaRefs/>
</ds:datastoreItem>
</file>

<file path=customXml/itemProps4.xml><?xml version="1.0" encoding="utf-8"?>
<ds:datastoreItem xmlns:ds="http://schemas.openxmlformats.org/officeDocument/2006/customXml" ds:itemID="{03681240-01AB-4604-9E1A-2F51D8FE35F4}">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3</Pages>
  <Words>904</Words>
  <Characters>5159</Characters>
  <Lines>42</Lines>
  <Paragraphs>12</Paragraphs>
  <TotalTime>13</TotalTime>
  <ScaleCrop>false</ScaleCrop>
  <LinksUpToDate>false</LinksUpToDate>
  <CharactersWithSpaces>6051</CharactersWithSpaces>
  <Application>WPS Office_12.2.0.18607_F1E327BC-269C-435d-A152-05C5408002CA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2024-01-31T10:20:00Z</dcterms:created>
  <dc:creator>halle</dc:creator>
  <cp:lastModifiedBy>Sylwia Ferreday</cp:lastModifiedBy>
  <cp:lastPrinted>2018-05-03T11:09:00Z</cp:lastPrinted>
  <dcterms:modified xsi:type="dcterms:W3CDTF">2024-10-23T09:20:47Z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2057-12.2.0.18607</vt:lpwstr>
  </property>
  <property fmtid="{D5CDD505-2E9C-101B-9397-08002B2CF9AE}" pid="5" name="ICV">
    <vt:lpwstr>2BFCD4E9AA26454093662420334A5CD5_13</vt:lpwstr>
  </property>
</Properties>
</file>