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20C80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del w:id="0" w:author="Sylwia Ferreday" w:date="2024-10-02T10:50:20Z">
        <w:r>
          <w:rPr>
            <w:rFonts w:ascii="Arial" w:hAnsi="Arial" w:cs="Arial"/>
            <w:sz w:val="28"/>
            <w:szCs w:val="28"/>
          </w:rPr>
          <w:delText>04</w:delText>
        </w:r>
      </w:del>
      <w:del w:id="1" w:author="Sylwia Ferreday" w:date="2024-10-02T10:50:20Z">
        <w:r>
          <w:rPr>
            <w:rFonts w:ascii="Arial" w:hAnsi="Arial" w:cs="Arial"/>
            <w:sz w:val="28"/>
            <w:szCs w:val="28"/>
          </w:rPr>
          <w:tab/>
        </w:r>
      </w:del>
      <w:r>
        <w:rPr>
          <w:rFonts w:ascii="Arial" w:hAnsi="Arial" w:cs="Arial"/>
          <w:sz w:val="28"/>
          <w:szCs w:val="28"/>
        </w:rPr>
        <w:t>Health procedures</w:t>
      </w:r>
    </w:p>
    <w:p w14:paraId="52710A0A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del w:id="2" w:author="Sylwia Ferreday" w:date="2024-10-02T10:50:26Z">
        <w:bookmarkStart w:id="0" w:name="_GoBack"/>
        <w:bookmarkEnd w:id="0"/>
        <w:r>
          <w:rPr>
            <w:rFonts w:ascii="Arial" w:hAnsi="Arial" w:cs="Arial"/>
            <w:b/>
            <w:sz w:val="28"/>
            <w:szCs w:val="28"/>
          </w:rPr>
          <w:delText>0</w:delText>
        </w:r>
      </w:del>
      <w:del w:id="3" w:author="Sylwia Ferreday" w:date="2024-10-02T10:50:25Z">
        <w:r>
          <w:rPr>
            <w:rFonts w:ascii="Arial" w:hAnsi="Arial" w:cs="Arial"/>
            <w:b/>
            <w:sz w:val="28"/>
            <w:szCs w:val="28"/>
          </w:rPr>
          <w:delText>4.2a</w:delText>
        </w:r>
      </w:del>
      <w:del w:id="4" w:author="Sylwia Ferreday" w:date="2024-10-02T10:50:24Z">
        <w:r>
          <w:rPr>
            <w:rFonts w:ascii="Arial" w:hAnsi="Arial" w:cs="Arial"/>
            <w:b/>
            <w:sz w:val="28"/>
            <w:szCs w:val="28"/>
          </w:rPr>
          <w:tab/>
        </w:r>
      </w:del>
      <w:r>
        <w:rPr>
          <w:rFonts w:ascii="Arial" w:hAnsi="Arial" w:cs="Arial"/>
          <w:b/>
          <w:sz w:val="28"/>
          <w:szCs w:val="28"/>
        </w:rPr>
        <w:t xml:space="preserve">Health care plan </w:t>
      </w:r>
    </w:p>
    <w:p w14:paraId="13EB7C3F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Please note that this form must be used alongside the individual child’s registration form which contains emergency parental contact and other personal details.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11"/>
        <w:gridCol w:w="5943"/>
      </w:tblGrid>
      <w:tr w14:paraId="76BFA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401338C2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Child</w:t>
            </w:r>
          </w:p>
        </w:tc>
        <w:tc>
          <w:tcPr>
            <w:tcW w:w="2782" w:type="pct"/>
          </w:tcPr>
          <w:p w14:paraId="3C753003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2C71B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3ED0F262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Birth</w:t>
            </w:r>
          </w:p>
        </w:tc>
        <w:tc>
          <w:tcPr>
            <w:tcW w:w="2782" w:type="pct"/>
          </w:tcPr>
          <w:p w14:paraId="70EF6E91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0D12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6301EC74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Child’s address</w:t>
            </w:r>
          </w:p>
          <w:p w14:paraId="2953BFDC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2" w:type="pct"/>
          </w:tcPr>
          <w:p w14:paraId="0CF423E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6FD93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 w14:paraId="63708CDF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Contact information for family or main carers</w:t>
            </w:r>
          </w:p>
        </w:tc>
      </w:tr>
      <w:tr w14:paraId="3E250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69F9B2B4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1.Name</w:t>
            </w:r>
          </w:p>
        </w:tc>
        <w:tc>
          <w:tcPr>
            <w:tcW w:w="2782" w:type="pct"/>
          </w:tcPr>
          <w:p w14:paraId="2B4982A0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5E390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018A545B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Relationship to child</w:t>
            </w:r>
          </w:p>
        </w:tc>
        <w:tc>
          <w:tcPr>
            <w:tcW w:w="2782" w:type="pct"/>
          </w:tcPr>
          <w:p w14:paraId="32D2DB6F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50C9D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4D3D49A1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Contact numbers</w:t>
            </w:r>
          </w:p>
        </w:tc>
        <w:tc>
          <w:tcPr>
            <w:tcW w:w="2782" w:type="pct"/>
          </w:tcPr>
          <w:p w14:paraId="433E86E5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732CC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2936FCB9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 Name</w:t>
            </w:r>
          </w:p>
        </w:tc>
        <w:tc>
          <w:tcPr>
            <w:tcW w:w="2782" w:type="pct"/>
          </w:tcPr>
          <w:p w14:paraId="3D8A069F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273CB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65D714CE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Relationship to child</w:t>
            </w:r>
          </w:p>
        </w:tc>
        <w:tc>
          <w:tcPr>
            <w:tcW w:w="2782" w:type="pct"/>
          </w:tcPr>
          <w:p w14:paraId="07461914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58B0F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pct"/>
            <w:gridSpan w:val="2"/>
          </w:tcPr>
          <w:p w14:paraId="68840FD3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Contact numbers</w:t>
            </w:r>
          </w:p>
        </w:tc>
        <w:tc>
          <w:tcPr>
            <w:tcW w:w="2782" w:type="pct"/>
          </w:tcPr>
          <w:p w14:paraId="2D600BC9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78E16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 w14:paraId="41E82554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Medical diagnosis, condition or allergy</w:t>
            </w:r>
          </w:p>
          <w:p w14:paraId="74B275F6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BD88C3D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1ECEA33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09B40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 w14:paraId="7F981D96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Clinic or Hospital contact</w:t>
            </w:r>
          </w:p>
        </w:tc>
      </w:tr>
      <w:tr w14:paraId="3E9CA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pct"/>
          </w:tcPr>
          <w:p w14:paraId="6576E06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787" w:type="pct"/>
            <w:gridSpan w:val="2"/>
          </w:tcPr>
          <w:p w14:paraId="1C8BE9F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14:paraId="00F1E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pct"/>
          </w:tcPr>
          <w:p w14:paraId="3C17C914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Phone no.</w:t>
            </w:r>
          </w:p>
        </w:tc>
        <w:tc>
          <w:tcPr>
            <w:tcW w:w="2787" w:type="pct"/>
            <w:gridSpan w:val="2"/>
          </w:tcPr>
          <w:p w14:paraId="7789EA64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14:paraId="24B65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 w14:paraId="528DCB1F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GP/Doctor</w:t>
            </w:r>
          </w:p>
        </w:tc>
      </w:tr>
      <w:tr w14:paraId="7356C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pct"/>
          </w:tcPr>
          <w:p w14:paraId="1368BA3A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787" w:type="pct"/>
            <w:gridSpan w:val="2"/>
          </w:tcPr>
          <w:p w14:paraId="33BCF6D9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3BFE5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pct"/>
          </w:tcPr>
          <w:p w14:paraId="0A81A995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Phone No.</w:t>
            </w:r>
          </w:p>
        </w:tc>
        <w:tc>
          <w:tcPr>
            <w:tcW w:w="2787" w:type="pct"/>
            <w:gridSpan w:val="2"/>
          </w:tcPr>
          <w:p w14:paraId="2B5376B9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4A18D0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7A09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77D3E90D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Describe medical needs and give details of symptoms</w:t>
            </w:r>
          </w:p>
        </w:tc>
      </w:tr>
      <w:tr w14:paraId="7DA25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6329284B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85E424C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CFBA275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C943AD9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70955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3F962DA8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Risk assessment completed?</w:t>
            </w:r>
          </w:p>
          <w:p w14:paraId="5101A23C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no, please state why?</w:t>
            </w:r>
          </w:p>
          <w:p w14:paraId="46B9B9F4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B83A48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DEB46B7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yes please include details here</w:t>
            </w:r>
          </w:p>
          <w:p w14:paraId="42044BCE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5F013C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3E8C32">
            <w:pPr>
              <w:tabs>
                <w:tab w:val="left" w:pos="5420"/>
                <w:tab w:val="left" w:pos="6860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completed:</w:t>
            </w:r>
          </w:p>
        </w:tc>
      </w:tr>
      <w:tr w14:paraId="1A8E1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7437C504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Daily care requirements e.g. before meals/going outdoors</w:t>
            </w:r>
          </w:p>
        </w:tc>
      </w:tr>
      <w:tr w14:paraId="2126F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5F155652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E870C12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09D67C6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A2E48E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14:paraId="7FF10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7F3DC665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Describe what constitutes an emergency for the child and what actions are to be taken if this occurs</w:t>
            </w:r>
          </w:p>
        </w:tc>
      </w:tr>
      <w:tr w14:paraId="68DEB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03A15DB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F653912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076E2D99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94B1818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Name/s of staff responsible for an emergency situation with this child</w:t>
            </w:r>
          </w:p>
          <w:p w14:paraId="156BAAC6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C375C63">
            <w:pPr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E832992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47994D">
      <w:pPr>
        <w:tabs>
          <w:tab w:val="left" w:pos="360"/>
        </w:tabs>
        <w:spacing w:before="120" w:after="120" w:line="360" w:lineRule="auto"/>
        <w:rPr>
          <w:rFonts w:ascii="Arial" w:hAnsi="Arial" w:cs="Arial"/>
          <w:b/>
          <w:sz w:val="22"/>
          <w:szCs w:val="22"/>
        </w:rPr>
      </w:pPr>
    </w:p>
    <w:p w14:paraId="4306A59D">
      <w:pPr>
        <w:tabs>
          <w:tab w:val="left" w:pos="360"/>
        </w:tabs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Parent/carer and person completing this form must sign below to indicate that the information in this plan is accurate and the parent/carer agrees for any relevant procedures to be carried out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9"/>
        <w:gridCol w:w="3561"/>
        <w:gridCol w:w="3562"/>
      </w:tblGrid>
      <w:tr w14:paraId="7E5F7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7F4F1FD2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Parent’s name</w:t>
            </w:r>
          </w:p>
          <w:p w14:paraId="63B0836D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5AEC8B0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1667" w:type="pct"/>
          </w:tcPr>
          <w:p w14:paraId="1D55C47B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  <w:tr w14:paraId="49A63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460581A0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person’s name</w:t>
            </w:r>
          </w:p>
          <w:p w14:paraId="5C4AC199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F1E8B1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1667" w:type="pct"/>
          </w:tcPr>
          <w:p w14:paraId="6D78AD8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  <w:tr w14:paraId="38E55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085CED6C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Setting Manager’s name</w:t>
            </w:r>
          </w:p>
        </w:tc>
        <w:tc>
          <w:tcPr>
            <w:tcW w:w="1667" w:type="pct"/>
          </w:tcPr>
          <w:p w14:paraId="700CF2A4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1667" w:type="pct"/>
          </w:tcPr>
          <w:p w14:paraId="3BC57670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  <w:p w14:paraId="0234A68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AB9B8C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children requiring lifesaving or invasive medication and/or care, for example, rectal diazepam, adrenaline injectors, Epipens, Anapens, JextPens, maintaining breathing apparatus, changing colostomy or feeding tubes, approval must be received from the child’s GP/consultant, as follows:</w:t>
      </w:r>
    </w:p>
    <w:p w14:paraId="617B3CCC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have read the information in this Individual Health Plan and have found it to be accurate. 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4113"/>
        <w:gridCol w:w="993"/>
        <w:gridCol w:w="2916"/>
      </w:tblGrid>
      <w:tr w14:paraId="7F0F03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060">
            <w:pPr>
              <w:spacing w:before="120" w:after="120" w:line="360" w:lineRule="auto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of GP/consultant:</w:t>
            </w:r>
          </w:p>
        </w:tc>
        <w:tc>
          <w:tcPr>
            <w:tcW w:w="19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04CCA">
            <w:pPr>
              <w:spacing w:before="120" w:after="120" w:line="360" w:lineRule="auto"/>
              <w:jc w:val="both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BA07">
            <w:pPr>
              <w:spacing w:before="120" w:after="120" w:line="360" w:lineRule="auto"/>
              <w:jc w:val="both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4D74">
            <w:pPr>
              <w:spacing w:before="120" w:after="120" w:line="360" w:lineRule="auto"/>
              <w:jc w:val="both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</w:p>
        </w:tc>
      </w:tr>
      <w:tr w14:paraId="1A66F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16877">
            <w:pPr>
              <w:spacing w:before="120" w:after="120" w:line="360" w:lineRule="auto"/>
              <w:jc w:val="both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Signature:</w:t>
            </w:r>
          </w:p>
        </w:tc>
        <w:tc>
          <w:tcPr>
            <w:tcW w:w="375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1A155">
            <w:pPr>
              <w:tabs>
                <w:tab w:val="left" w:pos="2244"/>
              </w:tabs>
              <w:spacing w:before="120" w:after="120" w:line="360" w:lineRule="auto"/>
              <w:jc w:val="both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</w:p>
        </w:tc>
      </w:tr>
    </w:tbl>
    <w:p w14:paraId="35658EC9">
      <w:pPr>
        <w:tabs>
          <w:tab w:val="left" w:pos="320"/>
        </w:tabs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Review completed (at least every six months)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9"/>
        <w:gridCol w:w="3561"/>
        <w:gridCol w:w="3562"/>
      </w:tblGrid>
      <w:tr w14:paraId="7393D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2044CEA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Parent’s name</w:t>
            </w:r>
          </w:p>
          <w:p w14:paraId="6A0788DE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E1AA103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1667" w:type="pct"/>
          </w:tcPr>
          <w:p w14:paraId="1E9FCD4E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  <w:tr w14:paraId="5CEC1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889D497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person’s name</w:t>
            </w:r>
          </w:p>
          <w:p w14:paraId="1A12875A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14:paraId="53DF4510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1667" w:type="pct"/>
          </w:tcPr>
          <w:p w14:paraId="37694796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  <w:tr w14:paraId="69127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2B1C8C64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Setting manager’s name</w:t>
            </w:r>
          </w:p>
          <w:p w14:paraId="0142A416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14:paraId="749D859A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1667" w:type="pct"/>
          </w:tcPr>
          <w:p w14:paraId="5A1B6C31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</w:tbl>
    <w:p w14:paraId="6C67D0D5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Copies circulated to:</w:t>
      </w:r>
    </w:p>
    <w:p w14:paraId="16F5DA0D">
      <w:pPr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Parents</w:t>
      </w:r>
    </w:p>
    <w:p w14:paraId="70BAEA1B">
      <w:pPr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Child’s personal records (with registration form)</w:t>
      </w:r>
    </w:p>
    <w:p w14:paraId="4DB3EF4A">
      <w:pPr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GP/Consultant – if required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ylwia Ferreday">
    <w15:presenceInfo w15:providerId="WPS Office" w15:userId="135957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trackRevision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A7"/>
    <w:rsid w:val="000C0FE8"/>
    <w:rsid w:val="001468F6"/>
    <w:rsid w:val="00213A92"/>
    <w:rsid w:val="002337A7"/>
    <w:rsid w:val="002D46F2"/>
    <w:rsid w:val="00314919"/>
    <w:rsid w:val="004C69ED"/>
    <w:rsid w:val="004E52CB"/>
    <w:rsid w:val="00543033"/>
    <w:rsid w:val="0058532A"/>
    <w:rsid w:val="0065032A"/>
    <w:rsid w:val="006C3FD7"/>
    <w:rsid w:val="007416ED"/>
    <w:rsid w:val="00977648"/>
    <w:rsid w:val="00A254DB"/>
    <w:rsid w:val="00A51F64"/>
    <w:rsid w:val="00AB6031"/>
    <w:rsid w:val="00AF1318"/>
    <w:rsid w:val="00B30E4C"/>
    <w:rsid w:val="00B36B37"/>
    <w:rsid w:val="00B90FAD"/>
    <w:rsid w:val="00BA4ECF"/>
    <w:rsid w:val="00D64EA0"/>
    <w:rsid w:val="00DE0C9F"/>
    <w:rsid w:val="00E9226D"/>
    <w:rsid w:val="00EE59A4"/>
    <w:rsid w:val="00F5708F"/>
    <w:rsid w:val="00F75FB7"/>
    <w:rsid w:val="681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7">
    <w:name w:val="Header Char"/>
    <w:basedOn w:val="2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8">
    <w:name w:val="Footer Ch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paragraph" w:customStyle="1" w:styleId="10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421EE-05E4-47B3-AF93-D95320D5D881}">
  <ds:schemaRefs/>
</ds:datastoreItem>
</file>

<file path=customXml/itemProps2.xml><?xml version="1.0" encoding="utf-8"?>
<ds:datastoreItem xmlns:ds="http://schemas.openxmlformats.org/officeDocument/2006/customXml" ds:itemID="{98CDE333-CFCD-4F08-937E-51CB38900A0F}">
  <ds:schemaRefs/>
</ds:datastoreItem>
</file>

<file path=customXml/itemProps3.xml><?xml version="1.0" encoding="utf-8"?>
<ds:datastoreItem xmlns:ds="http://schemas.openxmlformats.org/officeDocument/2006/customXml" ds:itemID="{F8A2237A-0C7D-441D-825E-10E6E1513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287</Words>
  <Characters>1639</Characters>
  <Lines>13</Lines>
  <Paragraphs>3</Paragraphs>
  <TotalTime>1</TotalTime>
  <ScaleCrop>false</ScaleCrop>
  <LinksUpToDate>false</LinksUpToDate>
  <CharactersWithSpaces>1923</CharactersWithSpaces>
  <Application>WPS Office_12.2.0.18283_F1E327BC-269C-435d-A152-05C5408002CA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2024-01-02T15:58:00Z</dcterms:created>
  <dc:creator>melaniep</dc:creator>
  <cp:lastModifiedBy>Sylwia Ferreday</cp:lastModifiedBy>
  <dcterms:modified xsi:type="dcterms:W3CDTF">2024-10-02T09:50:57Z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2057-12.2.0.18283</vt:lpwstr>
  </property>
  <property fmtid="{D5CDD505-2E9C-101B-9397-08002B2CF9AE}" pid="5" name="ICV">
    <vt:lpwstr>BA4B956CED3548D796A3326B6FF9AA6B_13</vt:lpwstr>
  </property>
</Properties>
</file>