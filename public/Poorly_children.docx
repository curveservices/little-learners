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A8F17">
      <w:pPr>
        <w:spacing w:before="120" w:after="120" w:line="360" w:lineRule="auto"/>
        <w:rPr>
          <w:rFonts w:ascii="Arial" w:hAnsi="Arial" w:cs="Arial"/>
          <w:sz w:val="28"/>
          <w:szCs w:val="28"/>
        </w:rPr>
      </w:pPr>
      <w:r>
        <w:rPr>
          <w:rFonts w:ascii="Arial" w:hAnsi="Arial" w:cs="Arial"/>
          <w:sz w:val="28"/>
          <w:szCs w:val="28"/>
        </w:rPr>
        <w:t>Health procedures</w:t>
      </w:r>
    </w:p>
    <w:p w14:paraId="4B3C769B">
      <w:pPr>
        <w:spacing w:before="120" w:after="120" w:line="360" w:lineRule="auto"/>
        <w:rPr>
          <w:rFonts w:ascii="Arial" w:hAnsi="Arial" w:cs="Arial"/>
          <w:sz w:val="28"/>
          <w:szCs w:val="28"/>
        </w:rPr>
      </w:pPr>
      <w:r>
        <w:rPr>
          <w:rFonts w:ascii="Arial" w:hAnsi="Arial" w:cs="Arial"/>
          <w:b/>
          <w:bCs/>
          <w:sz w:val="28"/>
          <w:szCs w:val="28"/>
        </w:rPr>
        <w:t>Poorly children</w:t>
      </w:r>
    </w:p>
    <w:p w14:paraId="2C20677C">
      <w:pPr>
        <w:numPr>
          <w:ilvl w:val="0"/>
          <w:numId w:val="1"/>
        </w:numPr>
        <w:spacing w:before="120" w:after="120" w:line="360" w:lineRule="auto"/>
        <w:jc w:val="both"/>
        <w:rPr>
          <w:rFonts w:ascii="Arial" w:hAnsi="Arial" w:cs="Arial"/>
          <w:sz w:val="22"/>
          <w:szCs w:val="22"/>
        </w:rPr>
      </w:pPr>
      <w:r>
        <w:rPr>
          <w:rFonts w:ascii="Arial" w:hAnsi="Arial" w:cs="Arial"/>
          <w:sz w:val="22"/>
          <w:szCs w:val="22"/>
        </w:rPr>
        <w:t>If a child appears unwell during the day, for example has a raised temperature, sickness, diarrhoea* and/or pains, particularly in the head or stomach then the setting manager calls the parents and asks them to collect the child or send a known carer to collect on their behalf.</w:t>
      </w:r>
    </w:p>
    <w:p w14:paraId="40367350">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 xml:space="preserve">If a child has a raised </w:t>
      </w:r>
      <w:ins w:id="0" w:author="Sylwia Ferreday" w:date="2024-10-07T09:47:23Z">
        <w:r>
          <w:rPr>
            <w:rFonts w:ascii="Arial" w:hAnsi="Arial" w:cs="Arial"/>
            <w:sz w:val="22"/>
            <w:szCs w:val="22"/>
            <w:u w:val="none"/>
            <w:lang w:val="en-GB"/>
          </w:rPr>
          <w:t xml:space="preserve">temperature, </w:t>
        </w:r>
      </w:ins>
      <w:bookmarkStart w:id="1" w:name="_GoBack"/>
      <w:bookmarkEnd w:id="1"/>
      <w:r>
        <w:rPr>
          <w:rFonts w:ascii="Arial" w:hAnsi="Arial" w:cs="Arial"/>
          <w:sz w:val="22"/>
          <w:szCs w:val="22"/>
          <w:u w:val="none"/>
        </w:rPr>
        <w:t>they are kept cool by removing top clothing</w:t>
      </w:r>
      <w:ins w:id="1" w:author="Sylwia Ferreday" w:date="2024-10-07T09:37:08Z">
        <w:r>
          <w:rPr>
            <w:rFonts w:hint="default" w:ascii="Arial" w:hAnsi="Arial" w:cs="Arial"/>
            <w:sz w:val="22"/>
            <w:szCs w:val="22"/>
            <w:u w:val="none"/>
            <w:lang w:val="en-GB"/>
          </w:rPr>
          <w:t xml:space="preserve"> </w:t>
        </w:r>
      </w:ins>
      <w:r>
        <w:rPr>
          <w:rFonts w:ascii="Arial" w:hAnsi="Arial" w:cs="Arial"/>
          <w:sz w:val="22"/>
          <w:szCs w:val="22"/>
          <w:u w:val="none"/>
        </w:rPr>
        <w:t>and kept away from draughts.</w:t>
      </w:r>
    </w:p>
    <w:p w14:paraId="33B97F5A">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A child’s temperature is taken and checked regularly, using Fever Scans or other means</w:t>
      </w:r>
      <w:ins w:id="2" w:author="Sylwia Ferreday" w:date="2024-10-07T09:37:33Z">
        <w:r>
          <w:rPr>
            <w:rFonts w:hint="default" w:ascii="Arial" w:hAnsi="Arial" w:cs="Arial"/>
            <w:sz w:val="22"/>
            <w:szCs w:val="22"/>
            <w:u w:val="none"/>
            <w:lang w:val="en-GB"/>
          </w:rPr>
          <w:t>.</w:t>
        </w:r>
      </w:ins>
      <w:r>
        <w:rPr>
          <w:rFonts w:ascii="Arial" w:hAnsi="Arial" w:cs="Arial"/>
          <w:sz w:val="22"/>
          <w:szCs w:val="22"/>
          <w:u w:val="none"/>
        </w:rPr>
        <w:t xml:space="preserve"> </w:t>
      </w:r>
    </w:p>
    <w:p w14:paraId="132948F7">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 xml:space="preserve">If </w:t>
      </w:r>
      <w:ins w:id="3" w:author="Sylwia Ferreday" w:date="2024-10-07T09:38:34Z">
        <w:r>
          <w:rPr>
            <w:rFonts w:ascii="Arial" w:hAnsi="Arial" w:cs="Arial"/>
            <w:sz w:val="22"/>
            <w:szCs w:val="22"/>
            <w:u w:val="none"/>
            <w:lang w:val="en-GB"/>
          </w:rPr>
          <w:t>the temperature</w:t>
        </w:r>
      </w:ins>
      <w:r>
        <w:rPr>
          <w:rFonts w:ascii="Arial" w:hAnsi="Arial" w:cs="Arial"/>
          <w:sz w:val="22"/>
          <w:szCs w:val="22"/>
          <w:u w:val="none"/>
        </w:rPr>
        <w:t xml:space="preserve"> does not go down, and is worryingly high, then Calpol may be given after gaining verbal consent from the parent where possible. This is to reduce the risk of febrile convulsions</w:t>
      </w:r>
      <w:ins w:id="4" w:author="Sylwia Ferreday" w:date="2024-10-07T09:38:26Z">
        <w:r>
          <w:rPr>
            <w:rFonts w:hint="default" w:ascii="Arial" w:hAnsi="Arial" w:cs="Arial"/>
            <w:sz w:val="22"/>
            <w:szCs w:val="22"/>
            <w:u w:val="none"/>
            <w:lang w:val="en-GB"/>
          </w:rPr>
          <w:t>,</w:t>
        </w:r>
      </w:ins>
      <w:r>
        <w:rPr>
          <w:rFonts w:ascii="Arial" w:hAnsi="Arial" w:cs="Arial"/>
          <w:sz w:val="22"/>
          <w:szCs w:val="22"/>
          <w:u w:val="none"/>
        </w:rPr>
        <w:t xml:space="preserve"> particularly for babies under 2 years old. Parents sign the medication record when they collect their child.**</w:t>
      </w:r>
    </w:p>
    <w:p w14:paraId="5C4AFBAA">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In an emergency an ambulance is called and the parents are informed.</w:t>
      </w:r>
    </w:p>
    <w:p w14:paraId="7BE02690">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Parents are advised to seek medical advice before returning them to the setting; the setting can refuse admittance to children who have a raised temperature, sickness and diarrhoea or a contagious infection or disease.</w:t>
      </w:r>
    </w:p>
    <w:p w14:paraId="39987498">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Where children have been prescribed antibiotics for an infectious illness or complaint, parents are asked to keep them at home for 48 hours.</w:t>
      </w:r>
    </w:p>
    <w:p w14:paraId="1C6A9AD2">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After diarrhoea or vomiting, parents are asked to keep children home for 48 hours following the last episode.</w:t>
      </w:r>
    </w:p>
    <w:p w14:paraId="224AF23E">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Some activities such as sand and water play and self-serve snack will be suspended for the duration of any outbreak.</w:t>
      </w:r>
    </w:p>
    <w:p w14:paraId="4E5B6F9D">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The setting has information about excludable diseases and exclusion times.</w:t>
      </w:r>
    </w:p>
    <w:p w14:paraId="47AF81D6">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The</w:t>
      </w:r>
      <w:ins w:id="5" w:author="Sylwia Ferreday" w:date="2024-10-07T09:39:16Z">
        <w:r>
          <w:rPr>
            <w:rFonts w:hint="default" w:ascii="Arial" w:hAnsi="Arial" w:cs="Arial"/>
            <w:sz w:val="22"/>
            <w:szCs w:val="22"/>
            <w:u w:val="none"/>
            <w:lang w:val="en-GB"/>
          </w:rPr>
          <w:t xml:space="preserve"> </w:t>
        </w:r>
      </w:ins>
      <w:r>
        <w:rPr>
          <w:rFonts w:ascii="Arial" w:hAnsi="Arial" w:cs="Arial"/>
          <w:sz w:val="22"/>
          <w:szCs w:val="22"/>
          <w:u w:val="none"/>
        </w:rPr>
        <w:t xml:space="preserve">setting </w:t>
      </w:r>
      <w:ins w:id="6" w:author="Sylwia Ferreday" w:date="2024-10-07T09:44:21Z">
        <w:r>
          <w:rPr>
            <w:rFonts w:hint="default" w:ascii="Arial" w:hAnsi="Arial" w:cs="Arial"/>
            <w:sz w:val="22"/>
            <w:szCs w:val="22"/>
            <w:u w:val="none"/>
            <w:lang w:val="en-GB"/>
          </w:rPr>
          <w:t>o</w:t>
        </w:r>
      </w:ins>
      <w:ins w:id="7" w:author="Sylwia Ferreday" w:date="2024-10-07T09:44:22Z">
        <w:r>
          <w:rPr>
            <w:rFonts w:hint="default" w:ascii="Arial" w:hAnsi="Arial" w:cs="Arial"/>
            <w:sz w:val="22"/>
            <w:szCs w:val="22"/>
            <w:u w:val="none"/>
            <w:lang w:val="en-GB"/>
          </w:rPr>
          <w:t>wne</w:t>
        </w:r>
      </w:ins>
      <w:ins w:id="8" w:author="Sylwia Ferreday" w:date="2024-10-07T09:44:23Z">
        <w:r>
          <w:rPr>
            <w:rFonts w:hint="default" w:ascii="Arial" w:hAnsi="Arial" w:cs="Arial"/>
            <w:sz w:val="22"/>
            <w:szCs w:val="22"/>
            <w:u w:val="none"/>
            <w:lang w:val="en-GB"/>
          </w:rPr>
          <w:t>r</w:t>
        </w:r>
      </w:ins>
      <w:ins w:id="9" w:author="Sylwia Ferreday" w:date="2024-10-07T09:39:19Z">
        <w:r>
          <w:rPr>
            <w:rFonts w:hint="default" w:ascii="Arial" w:hAnsi="Arial" w:cs="Arial"/>
            <w:sz w:val="22"/>
            <w:szCs w:val="22"/>
            <w:u w:val="none"/>
            <w:lang w:val="en-GB"/>
          </w:rPr>
          <w:t xml:space="preserve"> </w:t>
        </w:r>
      </w:ins>
      <w:r>
        <w:rPr>
          <w:rFonts w:ascii="Arial" w:hAnsi="Arial" w:cs="Arial"/>
          <w:sz w:val="22"/>
          <w:szCs w:val="22"/>
          <w:u w:val="none"/>
        </w:rPr>
        <w:t>notifies</w:t>
      </w:r>
      <w:ins w:id="10" w:author="Sylwia Ferreday" w:date="2024-10-07T09:40:21Z">
        <w:r>
          <w:rPr>
            <w:rFonts w:hint="default" w:ascii="Arial" w:hAnsi="Arial" w:cs="Arial"/>
            <w:sz w:val="22"/>
            <w:szCs w:val="22"/>
            <w:u w:val="none"/>
            <w:lang w:val="en-GB"/>
          </w:rPr>
          <w:t xml:space="preserve"> </w:t>
        </w:r>
      </w:ins>
      <w:ins w:id="11" w:author="Sylwia Ferreday" w:date="2024-10-07T09:43:46Z">
        <w:r>
          <w:rPr>
            <w:rFonts w:hint="default" w:ascii="Arial" w:hAnsi="Arial" w:cs="Arial"/>
            <w:sz w:val="22"/>
            <w:szCs w:val="22"/>
            <w:u w:val="none"/>
            <w:lang w:val="en-GB"/>
          </w:rPr>
          <w:t>L</w:t>
        </w:r>
      </w:ins>
      <w:ins w:id="12" w:author="Sylwia Ferreday" w:date="2024-10-07T09:40:21Z">
        <w:r>
          <w:rPr>
            <w:rFonts w:hint="default" w:ascii="Arial" w:hAnsi="Arial" w:cs="Arial"/>
            <w:sz w:val="22"/>
            <w:szCs w:val="22"/>
            <w:u w:val="none"/>
            <w:lang w:val="en-GB"/>
          </w:rPr>
          <w:t>o</w:t>
        </w:r>
      </w:ins>
      <w:ins w:id="13" w:author="Sylwia Ferreday" w:date="2024-10-07T09:40:22Z">
        <w:r>
          <w:rPr>
            <w:rFonts w:hint="default" w:ascii="Arial" w:hAnsi="Arial" w:cs="Arial"/>
            <w:sz w:val="22"/>
            <w:szCs w:val="22"/>
            <w:u w:val="none"/>
            <w:lang w:val="en-GB"/>
          </w:rPr>
          <w:t xml:space="preserve">cal </w:t>
        </w:r>
      </w:ins>
      <w:ins w:id="14" w:author="Sylwia Ferreday" w:date="2024-10-07T09:43:49Z">
        <w:r>
          <w:rPr>
            <w:rFonts w:hint="default" w:ascii="Arial" w:hAnsi="Arial" w:cs="Arial"/>
            <w:sz w:val="22"/>
            <w:szCs w:val="22"/>
            <w:u w:val="none"/>
            <w:lang w:val="en-GB"/>
          </w:rPr>
          <w:t>A</w:t>
        </w:r>
      </w:ins>
      <w:ins w:id="15" w:author="Sylwia Ferreday" w:date="2024-10-07T09:40:23Z">
        <w:r>
          <w:rPr>
            <w:rFonts w:hint="default" w:ascii="Arial" w:hAnsi="Arial" w:cs="Arial"/>
            <w:sz w:val="22"/>
            <w:szCs w:val="22"/>
            <w:u w:val="none"/>
            <w:lang w:val="en-GB"/>
          </w:rPr>
          <w:t>utho</w:t>
        </w:r>
      </w:ins>
      <w:ins w:id="16" w:author="Sylwia Ferreday" w:date="2024-10-07T09:40:24Z">
        <w:r>
          <w:rPr>
            <w:rFonts w:hint="default" w:ascii="Arial" w:hAnsi="Arial" w:cs="Arial"/>
            <w:sz w:val="22"/>
            <w:szCs w:val="22"/>
            <w:u w:val="none"/>
            <w:lang w:val="en-GB"/>
          </w:rPr>
          <w:t>rity</w:t>
        </w:r>
      </w:ins>
      <w:r>
        <w:rPr>
          <w:rFonts w:ascii="Arial" w:hAnsi="Arial" w:cs="Arial"/>
          <w:sz w:val="22"/>
          <w:szCs w:val="22"/>
          <w:u w:val="none"/>
        </w:rPr>
        <w:t xml:space="preserve"> if there is an outbreak of an infection (affects more than 3-4 children) and keeps a record of the numbers and duration of each event.</w:t>
      </w:r>
    </w:p>
    <w:p w14:paraId="11E36119">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 xml:space="preserve">The setting </w:t>
      </w:r>
      <w:ins w:id="17" w:author="Sylwia Ferreday" w:date="2024-10-07T09:44:34Z">
        <w:r>
          <w:rPr>
            <w:rFonts w:hint="default" w:ascii="Arial" w:hAnsi="Arial" w:cs="Arial"/>
            <w:color w:val="000000" w:themeColor="text1"/>
            <w:sz w:val="22"/>
            <w:szCs w:val="22"/>
            <w:u w:val="none"/>
            <w:lang w:val="en-GB"/>
            <w14:textFill>
              <w14:solidFill>
                <w14:schemeClr w14:val="tx1"/>
              </w14:solidFill>
            </w14:textFill>
          </w:rPr>
          <w:t>owne</w:t>
        </w:r>
      </w:ins>
      <w:ins w:id="18" w:author="Sylwia Ferreday" w:date="2024-10-07T09:44:35Z">
        <w:r>
          <w:rPr>
            <w:rFonts w:hint="default" w:ascii="Arial" w:hAnsi="Arial" w:cs="Arial"/>
            <w:color w:val="000000" w:themeColor="text1"/>
            <w:sz w:val="22"/>
            <w:szCs w:val="22"/>
            <w:u w:val="none"/>
            <w:lang w:val="en-GB"/>
            <w14:textFill>
              <w14:solidFill>
                <w14:schemeClr w14:val="tx1"/>
              </w14:solidFill>
            </w14:textFill>
          </w:rPr>
          <w:t>r</w:t>
        </w:r>
      </w:ins>
      <w:ins w:id="19" w:author="Sylwia Ferreday" w:date="2024-10-07T09:41:50Z">
        <w:r>
          <w:rPr>
            <w:rFonts w:hint="default" w:ascii="Arial" w:hAnsi="Arial" w:cs="Arial"/>
            <w:color w:val="000000" w:themeColor="text1"/>
            <w:sz w:val="22"/>
            <w:szCs w:val="22"/>
            <w:u w:val="none"/>
            <w:lang w:val="en-GB"/>
            <w14:textFill>
              <w14:solidFill>
                <w14:schemeClr w14:val="tx1"/>
              </w14:solidFill>
            </w14:textFill>
          </w:rPr>
          <w:t xml:space="preserve"> a</w:t>
        </w:r>
      </w:ins>
      <w:ins w:id="20" w:author="Sylwia Ferreday" w:date="2024-10-07T09:41:51Z">
        <w:r>
          <w:rPr>
            <w:rFonts w:hint="default" w:ascii="Arial" w:hAnsi="Arial" w:cs="Arial"/>
            <w:color w:val="000000" w:themeColor="text1"/>
            <w:sz w:val="22"/>
            <w:szCs w:val="22"/>
            <w:u w:val="none"/>
            <w:lang w:val="en-GB"/>
            <w14:textFill>
              <w14:solidFill>
                <w14:schemeClr w14:val="tx1"/>
              </w14:solidFill>
            </w14:textFill>
          </w:rPr>
          <w:t xml:space="preserve">ccess </w:t>
        </w:r>
      </w:ins>
      <w:ins w:id="21" w:author="Sylwia Ferreday" w:date="2024-10-07T09:41:52Z">
        <w:r>
          <w:rPr>
            <w:rFonts w:hint="default" w:ascii="Arial" w:hAnsi="Arial" w:cs="Arial"/>
            <w:color w:val="000000" w:themeColor="text1"/>
            <w:sz w:val="22"/>
            <w:szCs w:val="22"/>
            <w:u w:val="none"/>
            <w:lang w:val="en-GB"/>
            <w14:textFill>
              <w14:solidFill>
                <w14:schemeClr w14:val="tx1"/>
              </w14:solidFill>
            </w14:textFill>
          </w:rPr>
          <w:t xml:space="preserve">an </w:t>
        </w:r>
      </w:ins>
      <w:ins w:id="22" w:author="Sylwia Ferreday" w:date="2024-10-07T09:44:44Z">
        <w:r>
          <w:rPr>
            <w:rFonts w:hint="default" w:ascii="Arial" w:hAnsi="Arial" w:cs="Arial"/>
            <w:color w:val="000000" w:themeColor="text1"/>
            <w:sz w:val="22"/>
            <w:szCs w:val="22"/>
            <w:u w:val="none"/>
            <w:lang w:val="en-GB"/>
            <w14:textFill>
              <w14:solidFill>
                <w14:schemeClr w14:val="tx1"/>
              </w14:solidFill>
            </w14:textFill>
          </w:rPr>
          <w:t>on-line</w:t>
        </w:r>
      </w:ins>
      <w:ins w:id="23" w:author="Sylwia Ferreday" w:date="2024-10-07T09:41:54Z">
        <w:r>
          <w:rPr>
            <w:rFonts w:hint="default" w:ascii="Arial" w:hAnsi="Arial" w:cs="Arial"/>
            <w:color w:val="000000" w:themeColor="text1"/>
            <w:sz w:val="22"/>
            <w:szCs w:val="22"/>
            <w:u w:val="none"/>
            <w:lang w:val="en-GB"/>
            <w14:textFill>
              <w14:solidFill>
                <w14:schemeClr w14:val="tx1"/>
              </w14:solidFill>
            </w14:textFill>
          </w:rPr>
          <w:t xml:space="preserve"> </w:t>
        </w:r>
      </w:ins>
      <w:r>
        <w:rPr>
          <w:rFonts w:ascii="Arial" w:hAnsi="Arial" w:cs="Arial"/>
          <w:sz w:val="22"/>
          <w:szCs w:val="22"/>
          <w:u w:val="none"/>
        </w:rPr>
        <w:t>a list of notifiable diseases and contacts the UK Health Security Agency (UKHSA) and Ofsted in the event of an outbreak.</w:t>
      </w:r>
    </w:p>
    <w:p w14:paraId="2CA6D026">
      <w:pPr>
        <w:numPr>
          <w:ilvl w:val="0"/>
          <w:numId w:val="1"/>
        </w:numPr>
        <w:spacing w:before="120" w:after="120" w:line="360" w:lineRule="auto"/>
        <w:jc w:val="both"/>
        <w:rPr>
          <w:rFonts w:ascii="Arial" w:hAnsi="Arial" w:cs="Arial"/>
          <w:sz w:val="22"/>
          <w:szCs w:val="22"/>
          <w:u w:val="none"/>
        </w:rPr>
      </w:pPr>
      <w:r>
        <w:rPr>
          <w:rFonts w:ascii="Arial" w:hAnsi="Arial" w:cs="Arial"/>
          <w:sz w:val="22"/>
          <w:szCs w:val="22"/>
          <w:u w:val="none"/>
        </w:rPr>
        <w:t xml:space="preserve">If staff suspect that a child who falls ill whilst in their care is suffering from a serious disease that may have been contracted abroad such as Ebola, immediate medical assessment is required. The setting manager or deputy calls NHS111 and informs parents. </w:t>
      </w:r>
    </w:p>
    <w:p w14:paraId="3B2A2D7C">
      <w:pPr>
        <w:pStyle w:val="2"/>
        <w:spacing w:before="120" w:after="120" w:line="360" w:lineRule="auto"/>
        <w:jc w:val="both"/>
        <w:rPr>
          <w:rFonts w:ascii="Arial" w:hAnsi="Arial" w:cs="Arial"/>
          <w:sz w:val="22"/>
          <w:szCs w:val="22"/>
          <w:u w:val="none"/>
        </w:rPr>
      </w:pPr>
      <w:r>
        <w:rPr>
          <w:rFonts w:ascii="Arial" w:hAnsi="Arial" w:cs="Arial"/>
          <w:sz w:val="22"/>
          <w:szCs w:val="22"/>
          <w:u w:val="none"/>
        </w:rPr>
        <w:t>HIV/AIDS procedure</w:t>
      </w:r>
    </w:p>
    <w:p w14:paraId="67BFE1B0">
      <w:pPr>
        <w:spacing w:before="120" w:after="120" w:line="360" w:lineRule="auto"/>
        <w:jc w:val="both"/>
        <w:rPr>
          <w:rFonts w:ascii="Arial" w:hAnsi="Arial" w:cs="Arial"/>
          <w:sz w:val="22"/>
          <w:szCs w:val="22"/>
          <w:u w:val="none"/>
        </w:rPr>
      </w:pPr>
      <w:r>
        <w:rPr>
          <w:rFonts w:ascii="Arial" w:hAnsi="Arial" w:cs="Arial"/>
          <w:sz w:val="22"/>
          <w:szCs w:val="22"/>
          <w:u w:val="none"/>
        </w:rPr>
        <w:t>HIV virus, like other viruses such as Hepatitis, (A, B and C), are spread through body fluids. Hygiene precautions for dealing with body fluids are the same for all children and adults.</w:t>
      </w:r>
    </w:p>
    <w:p w14:paraId="2DC3D4F8">
      <w:pPr>
        <w:numPr>
          <w:ilvl w:val="0"/>
          <w:numId w:val="2"/>
        </w:numPr>
        <w:spacing w:before="120" w:after="120" w:line="360" w:lineRule="auto"/>
        <w:jc w:val="both"/>
        <w:rPr>
          <w:rFonts w:ascii="Arial" w:hAnsi="Arial" w:cs="Arial"/>
          <w:sz w:val="22"/>
          <w:szCs w:val="22"/>
          <w:u w:val="none"/>
        </w:rPr>
      </w:pPr>
      <w:r>
        <w:rPr>
          <w:rFonts w:ascii="Arial" w:hAnsi="Arial" w:cs="Arial"/>
          <w:sz w:val="22"/>
          <w:szCs w:val="22"/>
          <w:u w:val="none"/>
        </w:rPr>
        <w:t>Single use vinyl gloves and aprons are worn when changing children’s nappies, pants and clothing that are soiled with blood, urine, faeces or vomit.</w:t>
      </w:r>
    </w:p>
    <w:p w14:paraId="04050EE3">
      <w:pPr>
        <w:numPr>
          <w:ilvl w:val="0"/>
          <w:numId w:val="2"/>
        </w:numPr>
        <w:spacing w:before="120" w:after="120" w:line="360" w:lineRule="auto"/>
        <w:jc w:val="both"/>
        <w:rPr>
          <w:rFonts w:ascii="Arial" w:hAnsi="Arial" w:cs="Arial"/>
          <w:sz w:val="22"/>
          <w:szCs w:val="22"/>
          <w:u w:val="none"/>
        </w:rPr>
      </w:pPr>
      <w:r>
        <w:rPr>
          <w:rFonts w:ascii="Arial" w:hAnsi="Arial" w:cs="Arial"/>
          <w:sz w:val="22"/>
          <w:szCs w:val="22"/>
          <w:u w:val="none"/>
        </w:rPr>
        <w:t>Protective rubber gloves are used for cleaning/sluicing clothing after changing.</w:t>
      </w:r>
    </w:p>
    <w:p w14:paraId="48EE521A">
      <w:pPr>
        <w:numPr>
          <w:ilvl w:val="0"/>
          <w:numId w:val="2"/>
        </w:numPr>
        <w:spacing w:before="120" w:after="120" w:line="360" w:lineRule="auto"/>
        <w:jc w:val="both"/>
        <w:rPr>
          <w:rFonts w:ascii="Arial" w:hAnsi="Arial" w:cs="Arial"/>
          <w:sz w:val="22"/>
          <w:szCs w:val="22"/>
          <w:u w:val="none"/>
        </w:rPr>
      </w:pPr>
      <w:r>
        <w:rPr>
          <w:rFonts w:ascii="Arial" w:hAnsi="Arial" w:cs="Arial"/>
          <w:sz w:val="22"/>
          <w:szCs w:val="22"/>
          <w:u w:val="none"/>
        </w:rPr>
        <w:t>Soiled clothing is rinsed and bagged for parents to collect.</w:t>
      </w:r>
    </w:p>
    <w:p w14:paraId="73185E33">
      <w:pPr>
        <w:numPr>
          <w:ilvl w:val="0"/>
          <w:numId w:val="2"/>
        </w:numPr>
        <w:spacing w:before="120" w:after="120" w:line="360" w:lineRule="auto"/>
        <w:jc w:val="both"/>
        <w:rPr>
          <w:rFonts w:ascii="Arial" w:hAnsi="Arial" w:cs="Arial"/>
          <w:sz w:val="22"/>
          <w:szCs w:val="22"/>
          <w:u w:val="none"/>
        </w:rPr>
      </w:pPr>
      <w:r>
        <w:rPr>
          <w:rFonts w:ascii="Arial" w:hAnsi="Arial" w:cs="Arial"/>
          <w:sz w:val="22"/>
          <w:szCs w:val="22"/>
          <w:u w:val="none"/>
        </w:rPr>
        <w:t>Spills of blood, urine, faeces or vomit are cleared using mild disinfectant solution and mops; cloths used are disposed of with clinical waste.</w:t>
      </w:r>
    </w:p>
    <w:p w14:paraId="0841DA4E">
      <w:pPr>
        <w:numPr>
          <w:ilvl w:val="0"/>
          <w:numId w:val="2"/>
        </w:numPr>
        <w:spacing w:before="120" w:after="120" w:line="360" w:lineRule="auto"/>
        <w:jc w:val="both"/>
        <w:rPr>
          <w:rFonts w:ascii="Arial" w:hAnsi="Arial" w:cs="Arial"/>
          <w:sz w:val="22"/>
          <w:szCs w:val="22"/>
          <w:u w:val="none"/>
        </w:rPr>
      </w:pPr>
      <w:r>
        <w:rPr>
          <w:rFonts w:ascii="Arial" w:hAnsi="Arial" w:cs="Arial"/>
          <w:sz w:val="22"/>
          <w:szCs w:val="22"/>
          <w:u w:val="none"/>
        </w:rPr>
        <w:t>Tables and other furniture or toys affected by blood, urine, faeces or vomit are cleaned using a disinfectant.</w:t>
      </w:r>
    </w:p>
    <w:p w14:paraId="6AE2ADE0">
      <w:pPr>
        <w:numPr>
          <w:ilvl w:val="0"/>
          <w:numId w:val="2"/>
        </w:numPr>
        <w:spacing w:before="120" w:after="120" w:line="360" w:lineRule="auto"/>
        <w:jc w:val="both"/>
        <w:rPr>
          <w:rFonts w:ascii="Arial" w:hAnsi="Arial" w:cs="Arial"/>
          <w:sz w:val="22"/>
          <w:szCs w:val="22"/>
          <w:u w:val="none"/>
        </w:rPr>
      </w:pPr>
      <w:r>
        <w:rPr>
          <w:rFonts w:ascii="Arial" w:hAnsi="Arial" w:cs="Arial"/>
          <w:sz w:val="22"/>
          <w:szCs w:val="22"/>
          <w:u w:val="none"/>
        </w:rPr>
        <w:t>Baby mouthing toys are kept clean and plastic toys cleaned in sterilising solution regularly.</w:t>
      </w:r>
    </w:p>
    <w:p w14:paraId="30BBBECB">
      <w:pPr>
        <w:pStyle w:val="2"/>
        <w:spacing w:before="120" w:after="120" w:line="360" w:lineRule="auto"/>
        <w:jc w:val="both"/>
        <w:rPr>
          <w:rFonts w:ascii="Arial" w:hAnsi="Arial" w:cs="Arial"/>
          <w:sz w:val="22"/>
          <w:szCs w:val="22"/>
          <w:u w:val="none"/>
        </w:rPr>
      </w:pPr>
      <w:r>
        <w:rPr>
          <w:rFonts w:ascii="Arial" w:hAnsi="Arial" w:cs="Arial"/>
          <w:sz w:val="22"/>
          <w:szCs w:val="22"/>
          <w:u w:val="none"/>
        </w:rPr>
        <w:t>Nits and head lice</w:t>
      </w:r>
    </w:p>
    <w:p w14:paraId="05CFD889">
      <w:pPr>
        <w:numPr>
          <w:ilvl w:val="0"/>
          <w:numId w:val="3"/>
        </w:numPr>
        <w:spacing w:before="120" w:after="120" w:line="360" w:lineRule="auto"/>
        <w:jc w:val="both"/>
        <w:rPr>
          <w:rFonts w:ascii="Arial" w:hAnsi="Arial" w:cs="Arial"/>
          <w:sz w:val="22"/>
          <w:szCs w:val="22"/>
          <w:u w:val="none"/>
        </w:rPr>
      </w:pPr>
      <w:r>
        <w:rPr>
          <w:rFonts w:ascii="Arial" w:hAnsi="Arial" w:cs="Arial"/>
          <w:sz w:val="22"/>
          <w:szCs w:val="22"/>
          <w:u w:val="none"/>
        </w:rPr>
        <w:t>Nits and head lice are not an excludable condition; although in exceptional cases parents may be asked to keep the child away from the setting until the infestation has cleared.</w:t>
      </w:r>
    </w:p>
    <w:p w14:paraId="774D9693">
      <w:pPr>
        <w:numPr>
          <w:ilvl w:val="0"/>
          <w:numId w:val="3"/>
        </w:numPr>
        <w:spacing w:before="120" w:after="120" w:line="360" w:lineRule="auto"/>
        <w:jc w:val="both"/>
        <w:rPr>
          <w:rFonts w:ascii="Arial" w:hAnsi="Arial" w:cs="Arial"/>
          <w:sz w:val="22"/>
          <w:szCs w:val="22"/>
          <w:u w:val="none"/>
        </w:rPr>
      </w:pPr>
      <w:r>
        <w:rPr>
          <w:rFonts w:ascii="Arial" w:hAnsi="Arial" w:cs="Arial"/>
          <w:sz w:val="22"/>
          <w:szCs w:val="22"/>
          <w:u w:val="none"/>
        </w:rPr>
        <w:t>On identifying cases of head lice, all parents are informed and asked to treat their child and all the family, using current recommended treatments methods if they are found.</w:t>
      </w:r>
    </w:p>
    <w:p w14:paraId="32D90338">
      <w:pPr>
        <w:spacing w:before="120" w:after="120" w:line="360" w:lineRule="auto"/>
        <w:rPr>
          <w:rFonts w:ascii="Arial" w:hAnsi="Arial" w:cs="Arial"/>
          <w:b/>
          <w:sz w:val="22"/>
          <w:szCs w:val="22"/>
          <w:u w:val="none"/>
        </w:rPr>
      </w:pPr>
      <w:r>
        <w:rPr>
          <w:rFonts w:ascii="Arial" w:hAnsi="Arial" w:cs="Arial"/>
          <w:sz w:val="22"/>
          <w:szCs w:val="22"/>
          <w:u w:val="none"/>
          <w:shd w:val="clear" w:color="auto" w:fill="FFFFFF"/>
        </w:rPr>
        <w:t>*Diarrhoea is defined as 3 or more liquid or semi-liquid stools in a 24-hour period. (</w:t>
      </w:r>
      <w:r>
        <w:rPr>
          <w:rFonts w:ascii="Arial" w:hAnsi="Arial" w:cs="Arial"/>
          <w:u w:val="none"/>
        </w:rPr>
        <w:fldChar w:fldCharType="begin"/>
      </w:r>
      <w:r>
        <w:rPr>
          <w:rFonts w:ascii="Arial" w:hAnsi="Arial" w:cs="Arial"/>
          <w:u w:val="none"/>
        </w:rPr>
        <w:instrText xml:space="preserve"> HYPERLINK "http://www.gov.uk/government/publications/health-protection-in-schools-and-other-childcare-facilities/chapter-9-managing-specific-infectious-diseases" \l "diarrhoea-and-vomiting-gastroenteritis" </w:instrText>
      </w:r>
      <w:r>
        <w:rPr>
          <w:rFonts w:ascii="Arial" w:hAnsi="Arial" w:cs="Arial"/>
          <w:u w:val="none"/>
        </w:rPr>
        <w:fldChar w:fldCharType="separate"/>
      </w:r>
      <w:r>
        <w:rPr>
          <w:rStyle w:val="14"/>
          <w:rFonts w:ascii="Arial" w:hAnsi="Arial" w:cs="Arial"/>
          <w:color w:val="auto"/>
          <w:sz w:val="22"/>
          <w:szCs w:val="22"/>
          <w:u w:val="none"/>
          <w:shd w:val="clear" w:color="auto" w:fill="FFFFFF"/>
        </w:rPr>
        <w:t>www.gov.uk/government/publications/health-protection-in-schools-and-other-childcare-facilities/chapter-9-managing-specific-infectious-diseases#diarrhoea-and-vomiting-gastroenteritis</w:t>
      </w:r>
      <w:r>
        <w:rPr>
          <w:rStyle w:val="14"/>
          <w:rFonts w:ascii="Arial" w:hAnsi="Arial" w:cs="Arial"/>
          <w:color w:val="auto"/>
          <w:sz w:val="22"/>
          <w:szCs w:val="22"/>
          <w:u w:val="none"/>
          <w:shd w:val="clear" w:color="auto" w:fill="FFFFFF"/>
        </w:rPr>
        <w:fldChar w:fldCharType="end"/>
      </w:r>
      <w:r>
        <w:rPr>
          <w:rFonts w:ascii="Arial" w:hAnsi="Arial" w:cs="Arial"/>
          <w:sz w:val="22"/>
          <w:szCs w:val="22"/>
          <w:u w:val="none"/>
          <w:shd w:val="clear" w:color="auto" w:fill="FFFFFF"/>
        </w:rPr>
        <w:t xml:space="preserve">) </w:t>
      </w:r>
    </w:p>
    <w:p w14:paraId="54CD245A">
      <w:pPr>
        <w:spacing w:before="120" w:after="120" w:line="360" w:lineRule="auto"/>
        <w:jc w:val="both"/>
        <w:rPr>
          <w:rFonts w:ascii="Arial" w:hAnsi="Arial" w:cs="Arial"/>
          <w:b/>
          <w:sz w:val="22"/>
          <w:szCs w:val="22"/>
          <w:u w:val="none"/>
        </w:rPr>
      </w:pPr>
      <w:r>
        <w:rPr>
          <w:rFonts w:ascii="Arial" w:hAnsi="Arial" w:cs="Arial"/>
          <w:b/>
          <w:sz w:val="22"/>
          <w:szCs w:val="22"/>
          <w:u w:val="none"/>
        </w:rPr>
        <w:t>**Paracetamol based medicines (e.g. Calpol)</w:t>
      </w:r>
    </w:p>
    <w:p w14:paraId="4F32D311">
      <w:pPr>
        <w:spacing w:before="120" w:after="120" w:line="360" w:lineRule="auto"/>
        <w:jc w:val="both"/>
        <w:rPr>
          <w:rFonts w:ascii="Arial" w:hAnsi="Arial" w:cs="Arial"/>
          <w:sz w:val="22"/>
          <w:szCs w:val="22"/>
          <w:u w:val="none"/>
        </w:rPr>
      </w:pPr>
      <w:r>
        <w:rPr>
          <w:rFonts w:ascii="Arial" w:hAnsi="Arial" w:cs="Arial"/>
          <w:sz w:val="22"/>
          <w:szCs w:val="22"/>
          <w:u w:val="none"/>
        </w:rPr>
        <w:t xml:space="preserve">The use of paracetamol-based medicine may not be agreed in all cases. A setting cannot take bottles of non-prescription medicine from parents to hold on a ‘just in case’ basis unless there is an immediate reason for doing so. Settings do not normally keep such medicine on the premises as they are not allowed to ‘prescribe’. However, given the risks to </w:t>
      </w:r>
      <w:ins w:id="24" w:author="Sylwia Ferreday" w:date="2024-10-02T11:09:37Z">
        <w:r>
          <w:rPr>
            <w:rFonts w:hint="default" w:ascii="Arial" w:hAnsi="Arial" w:cs="Arial"/>
            <w:sz w:val="22"/>
            <w:szCs w:val="22"/>
            <w:u w:val="none"/>
            <w:lang w:val="en-GB"/>
          </w:rPr>
          <w:t>youn</w:t>
        </w:r>
      </w:ins>
      <w:ins w:id="25" w:author="Sylwia Ferreday" w:date="2024-10-02T11:09:38Z">
        <w:r>
          <w:rPr>
            <w:rFonts w:hint="default" w:ascii="Arial" w:hAnsi="Arial" w:cs="Arial"/>
            <w:sz w:val="22"/>
            <w:szCs w:val="22"/>
            <w:u w:val="none"/>
            <w:lang w:val="en-GB"/>
          </w:rPr>
          <w:t>g ch</w:t>
        </w:r>
      </w:ins>
      <w:ins w:id="26" w:author="Sylwia Ferreday" w:date="2024-10-02T11:09:39Z">
        <w:r>
          <w:rPr>
            <w:rFonts w:hint="default" w:ascii="Arial" w:hAnsi="Arial" w:cs="Arial"/>
            <w:sz w:val="22"/>
            <w:szCs w:val="22"/>
            <w:u w:val="none"/>
            <w:lang w:val="en-GB"/>
          </w:rPr>
          <w:t>ild</w:t>
        </w:r>
      </w:ins>
      <w:ins w:id="27" w:author="Sylwia Ferreday" w:date="2024-10-02T11:09:40Z">
        <w:r>
          <w:rPr>
            <w:rFonts w:hint="default" w:ascii="Arial" w:hAnsi="Arial" w:cs="Arial"/>
            <w:sz w:val="22"/>
            <w:szCs w:val="22"/>
            <w:u w:val="none"/>
            <w:lang w:val="en-GB"/>
          </w:rPr>
          <w:t>ren</w:t>
        </w:r>
      </w:ins>
      <w:r>
        <w:rPr>
          <w:rFonts w:ascii="Arial" w:hAnsi="Arial" w:cs="Arial"/>
          <w:sz w:val="22"/>
          <w:szCs w:val="22"/>
          <w:u w:val="none"/>
        </w:rPr>
        <w:t xml:space="preserve"> of high temperatures, insurers may allow minor infringement of the regulations as the risk of not administering may be greater. Ofsted is normally in agreement with this. In all cases, parents of children under two years must sign to say they agree to the setting administering paracetamol-based medicine in the case of high temperature on the basis that they are on their way to collect.</w:t>
      </w:r>
      <w:r>
        <w:rPr>
          <w:rFonts w:ascii="Arial" w:hAnsi="Arial" w:cs="Arial"/>
          <w:u w:val="none"/>
        </w:rPr>
        <w:t xml:space="preserve"> </w:t>
      </w:r>
      <w:r>
        <w:rPr>
          <w:rFonts w:ascii="Arial" w:hAnsi="Arial" w:cs="Arial"/>
          <w:sz w:val="22"/>
          <w:szCs w:val="22"/>
          <w:u w:val="none"/>
        </w:rPr>
        <w:t>Such medicine should never be used to reduce temperature so that a child can stay in the care of the setting for a normal day. The use of emergency medicine does not apply to children over 2 years old. A child over two who is not well, and has a temperature, must be kept cool and the parents asked to collect straight away.</w:t>
      </w:r>
    </w:p>
    <w:p w14:paraId="6D072C0D">
      <w:pPr>
        <w:spacing w:before="120" w:after="120" w:line="360" w:lineRule="auto"/>
        <w:jc w:val="both"/>
        <w:rPr>
          <w:rFonts w:ascii="Arial" w:hAnsi="Arial" w:cs="Arial"/>
          <w:i/>
          <w:sz w:val="22"/>
          <w:szCs w:val="22"/>
          <w:u w:val="none"/>
        </w:rPr>
      </w:pPr>
      <w:r>
        <w:rPr>
          <w:rFonts w:ascii="Arial" w:hAnsi="Arial" w:cs="Arial"/>
          <w:i/>
          <w:sz w:val="22"/>
          <w:szCs w:val="22"/>
          <w:u w:val="none"/>
        </w:rPr>
        <w:t xml:space="preserve">Whilst the brand name Calpol is referenced, there are other products which are paracetamol or Ibuprofen based pain and fever relief such as Nurofen for children over 3 months. </w:t>
      </w:r>
    </w:p>
    <w:p w14:paraId="3DCE02A3">
      <w:pPr>
        <w:tabs>
          <w:tab w:val="left" w:pos="720"/>
          <w:tab w:val="left" w:pos="1440"/>
          <w:tab w:val="left" w:pos="2160"/>
          <w:tab w:val="left" w:pos="2880"/>
          <w:tab w:val="left" w:pos="3600"/>
          <w:tab w:val="left" w:pos="4245"/>
        </w:tabs>
        <w:spacing w:before="120" w:after="120" w:line="360" w:lineRule="auto"/>
        <w:jc w:val="both"/>
        <w:rPr>
          <w:rFonts w:ascii="Arial" w:hAnsi="Arial" w:cs="Arial"/>
          <w:b/>
          <w:sz w:val="22"/>
          <w:szCs w:val="22"/>
        </w:rPr>
      </w:pPr>
      <w:bookmarkStart w:id="0" w:name="_Hlk45113743"/>
      <w:r>
        <w:rPr>
          <w:rFonts w:ascii="Arial" w:hAnsi="Arial" w:cs="Arial"/>
          <w:b/>
          <w:sz w:val="22"/>
          <w:szCs w:val="22"/>
        </w:rPr>
        <w:t>Further guidance</w:t>
      </w:r>
    </w:p>
    <w:p w14:paraId="03A0D115">
      <w:pPr>
        <w:tabs>
          <w:tab w:val="left" w:pos="720"/>
          <w:tab w:val="left" w:pos="1440"/>
          <w:tab w:val="left" w:pos="2160"/>
          <w:tab w:val="left" w:pos="2880"/>
          <w:tab w:val="left" w:pos="3600"/>
          <w:tab w:val="left" w:pos="4245"/>
        </w:tabs>
        <w:spacing w:before="120" w:after="120" w:line="360" w:lineRule="auto"/>
        <w:jc w:val="both"/>
        <w:rPr>
          <w:rFonts w:ascii="Arial" w:hAnsi="Arial" w:cs="Arial"/>
          <w:bCs/>
          <w:sz w:val="22"/>
          <w:szCs w:val="22"/>
        </w:rPr>
      </w:pPr>
      <w:r>
        <w:fldChar w:fldCharType="begin"/>
      </w:r>
      <w:r>
        <w:instrText xml:space="preserve"> HYPERLINK "https://portal.eyalliance.org.uk/Shop" \l "!prod/43aaf2a6-7364-ea11-a811-000d3a0bad7c/curr/GBP" </w:instrText>
      </w:r>
      <w:r>
        <w:fldChar w:fldCharType="separate"/>
      </w:r>
      <w:r>
        <w:rPr>
          <w:rStyle w:val="14"/>
          <w:rFonts w:ascii="Arial" w:hAnsi="Arial" w:cs="Arial"/>
          <w:bCs/>
          <w:sz w:val="22"/>
          <w:szCs w:val="22"/>
        </w:rPr>
        <w:t>Good Practice in Early Years Infection Control</w:t>
      </w:r>
      <w:r>
        <w:rPr>
          <w:rStyle w:val="14"/>
          <w:rFonts w:ascii="Arial" w:hAnsi="Arial" w:cs="Arial"/>
          <w:bCs/>
          <w:sz w:val="22"/>
          <w:szCs w:val="22"/>
        </w:rPr>
        <w:fldChar w:fldCharType="end"/>
      </w:r>
      <w:r>
        <w:rPr>
          <w:rFonts w:ascii="Arial" w:hAnsi="Arial" w:cs="Arial"/>
          <w:bCs/>
          <w:sz w:val="22"/>
          <w:szCs w:val="22"/>
        </w:rPr>
        <w:t xml:space="preserve"> (Alliance Publication)</w:t>
      </w:r>
    </w:p>
    <w:bookmarkEnd w:id="0"/>
    <w:p w14:paraId="388C1419">
      <w:pPr>
        <w:tabs>
          <w:tab w:val="left" w:pos="720"/>
          <w:tab w:val="left" w:pos="1440"/>
          <w:tab w:val="left" w:pos="2160"/>
          <w:tab w:val="left" w:pos="2880"/>
          <w:tab w:val="left" w:pos="3600"/>
          <w:tab w:val="left" w:pos="4245"/>
        </w:tabs>
        <w:spacing w:before="120" w:after="120" w:line="360" w:lineRule="auto"/>
        <w:jc w:val="both"/>
        <w:rPr>
          <w:rFonts w:ascii="Arial" w:hAnsi="Arial" w:cs="Arial"/>
          <w:sz w:val="28"/>
          <w:szCs w:val="28"/>
        </w:rPr>
      </w:pPr>
      <w:r>
        <w:rPr>
          <w:rFonts w:ascii="Arial" w:hAnsi="Arial" w:cs="Arial"/>
          <w:sz w:val="22"/>
          <w:szCs w:val="22"/>
        </w:rPr>
        <w:fldChar w:fldCharType="begin"/>
      </w:r>
      <w:r>
        <w:rPr>
          <w:rFonts w:ascii="Arial" w:hAnsi="Arial" w:cs="Arial"/>
          <w:sz w:val="22"/>
          <w:szCs w:val="22"/>
        </w:rPr>
        <w:instrText xml:space="preserve"> HYPERLINK "https://portal.eyalliance.org.uk/Shop" \l "!prod/3a3f4ad6-7564-ea11-a811-000d3a0ba8fe/curr/GBP" </w:instrText>
      </w:r>
      <w:r>
        <w:rPr>
          <w:rFonts w:ascii="Arial" w:hAnsi="Arial" w:cs="Arial"/>
          <w:sz w:val="22"/>
          <w:szCs w:val="22"/>
        </w:rPr>
        <w:fldChar w:fldCharType="separate"/>
      </w:r>
      <w:r>
        <w:rPr>
          <w:rStyle w:val="14"/>
          <w:rFonts w:ascii="Arial" w:hAnsi="Arial" w:cs="Arial"/>
          <w:sz w:val="22"/>
          <w:szCs w:val="22"/>
        </w:rPr>
        <w:t>Medication Administration Record</w:t>
      </w:r>
      <w:r>
        <w:rPr>
          <w:rFonts w:ascii="Arial" w:hAnsi="Arial" w:cs="Arial"/>
          <w:sz w:val="22"/>
          <w:szCs w:val="22"/>
        </w:rPr>
        <w:fldChar w:fldCharType="end"/>
      </w:r>
      <w:r>
        <w:rPr>
          <w:rFonts w:ascii="Arial" w:hAnsi="Arial" w:cs="Arial"/>
          <w:sz w:val="22"/>
          <w:szCs w:val="22"/>
        </w:rPr>
        <w:t xml:space="preserve"> (Alliance Publication)</w:t>
      </w:r>
    </w:p>
    <w:p w14:paraId="5D393FAA">
      <w:pPr>
        <w:tabs>
          <w:tab w:val="left" w:pos="720"/>
          <w:tab w:val="left" w:pos="1440"/>
          <w:tab w:val="left" w:pos="2160"/>
          <w:tab w:val="left" w:pos="2880"/>
          <w:tab w:val="left" w:pos="3600"/>
          <w:tab w:val="left" w:pos="4245"/>
        </w:tabs>
        <w:spacing w:before="120" w:after="120" w:line="360" w:lineRule="auto"/>
        <w:rPr>
          <w:ins w:id="28" w:author="Melanie Pilcher" w:date="2024-10-01T12:21:00Z"/>
          <w:rStyle w:val="14"/>
          <w:rFonts w:ascii="Arial" w:hAnsi="Arial" w:cs="Arial"/>
          <w:sz w:val="22"/>
          <w:szCs w:val="22"/>
        </w:rPr>
      </w:pPr>
      <w:r>
        <w:rPr>
          <w:rFonts w:ascii="Arial" w:hAnsi="Arial" w:cs="Arial"/>
          <w:sz w:val="22"/>
          <w:szCs w:val="22"/>
        </w:rPr>
        <w:t xml:space="preserve">Guidance on infection control in schools and other childcare settings (Public Health Agency) </w:t>
      </w:r>
      <w:r>
        <w:fldChar w:fldCharType="begin"/>
      </w:r>
      <w:r>
        <w:instrText xml:space="preserve"> HYPERLINK "https://www.publichealth.hscni.net/sites/default/files/Guidance_on_infection_control_in%20schools_poster.pdf" </w:instrText>
      </w:r>
      <w:r>
        <w:fldChar w:fldCharType="separate"/>
      </w:r>
      <w:r>
        <w:rPr>
          <w:rStyle w:val="14"/>
          <w:rFonts w:ascii="Arial" w:hAnsi="Arial" w:cs="Arial"/>
          <w:sz w:val="22"/>
          <w:szCs w:val="22"/>
        </w:rPr>
        <w:t>https://www.publichealth.hscni.net/sites/default/files/Guidance_on_infection_control_in%20schools_poster.pdf</w:t>
      </w:r>
      <w:r>
        <w:rPr>
          <w:rStyle w:val="14"/>
          <w:rFonts w:ascii="Arial" w:hAnsi="Arial" w:cs="Arial"/>
          <w:sz w:val="22"/>
          <w:szCs w:val="22"/>
        </w:rPr>
        <w:fldChar w:fldCharType="end"/>
      </w:r>
    </w:p>
    <w:p w14:paraId="4981BFEE">
      <w:pPr>
        <w:tabs>
          <w:tab w:val="left" w:pos="720"/>
          <w:tab w:val="left" w:pos="1440"/>
          <w:tab w:val="left" w:pos="2160"/>
          <w:tab w:val="left" w:pos="2880"/>
          <w:tab w:val="left" w:pos="3600"/>
          <w:tab w:val="left" w:pos="4245"/>
        </w:tabs>
        <w:spacing w:before="120" w:after="120" w:line="360" w:lineRule="auto"/>
        <w:rPr>
          <w:rFonts w:ascii="Arial" w:hAnsi="Arial" w:cs="Arial"/>
          <w:sz w:val="22"/>
          <w:szCs w:val="22"/>
        </w:rPr>
      </w:pPr>
      <w:ins w:id="29" w:author="Melanie Pilcher" w:date="2024-10-01T12:21:00Z">
        <w:r>
          <w:rPr>
            <w:rFonts w:ascii="Arial" w:hAnsi="Arial" w:cs="Arial"/>
            <w:sz w:val="22"/>
            <w:szCs w:val="22"/>
          </w:rPr>
          <w:fldChar w:fldCharType="begin"/>
        </w:r>
      </w:ins>
      <w:ins w:id="30" w:author="Melanie Pilcher" w:date="2024-10-01T12:21:00Z">
        <w:r>
          <w:rPr>
            <w:rFonts w:ascii="Arial" w:hAnsi="Arial" w:cs="Arial"/>
            <w:sz w:val="22"/>
            <w:szCs w:val="22"/>
          </w:rPr>
          <w:instrText xml:space="preserve">HYPERLINK "https://www.nhs.uk/conditions/fever-in-children/"</w:instrText>
        </w:r>
      </w:ins>
      <w:ins w:id="31" w:author="Melanie Pilcher" w:date="2024-10-01T12:21:00Z">
        <w:r>
          <w:rPr>
            <w:rFonts w:ascii="Arial" w:hAnsi="Arial" w:cs="Arial"/>
            <w:sz w:val="22"/>
            <w:szCs w:val="22"/>
          </w:rPr>
          <w:fldChar w:fldCharType="separate"/>
        </w:r>
      </w:ins>
      <w:ins w:id="32" w:author="Melanie Pilcher" w:date="2024-10-01T12:21:00Z">
        <w:r>
          <w:rPr>
            <w:rStyle w:val="14"/>
            <w:rFonts w:ascii="Arial" w:hAnsi="Arial" w:cs="Arial"/>
            <w:sz w:val="22"/>
            <w:szCs w:val="22"/>
          </w:rPr>
          <w:t>High temperature (fever) in children - NHS (www.nhs.uk)</w:t>
        </w:r>
      </w:ins>
      <w:ins w:id="33" w:author="Melanie Pilcher" w:date="2024-10-01T12:21:00Z">
        <w:r>
          <w:rPr>
            <w:rFonts w:ascii="Arial" w:hAnsi="Arial" w:cs="Arial"/>
            <w:sz w:val="22"/>
            <w:szCs w:val="22"/>
          </w:rPr>
          <w:fldChar w:fldCharType="end"/>
        </w:r>
      </w:ins>
    </w:p>
    <w:sectPr>
      <w:footerReference r:id="rId3" w:type="default"/>
      <w:pgSz w:w="11906" w:h="16838"/>
      <w:pgMar w:top="720" w:right="720" w:bottom="720" w:left="720" w:header="709" w:footer="356" w:gutter="0"/>
      <w:pgNumType w:start="46"/>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45 Light">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E019D">
    <w:pPr>
      <w:tabs>
        <w:tab w:val="center" w:pos="4513"/>
        <w:tab w:val="right" w:pos="9026"/>
      </w:tabs>
      <w:rPr>
        <w:rFonts w:ascii="Arial" w:hAnsi="Arial" w:cs="Arial"/>
        <w:sz w:val="20"/>
        <w:szCs w:val="20"/>
      </w:rPr>
    </w:pPr>
    <w:r>
      <w:rPr>
        <w:rFonts w:ascii="Arial" w:hAnsi="Arial" w:cs="Arial"/>
        <w:i/>
        <w:iCs/>
        <w:sz w:val="20"/>
        <w:szCs w:val="20"/>
      </w:rPr>
      <w:t xml:space="preserve">Policies &amp; Procedures for the EYFS 2024 </w:t>
    </w:r>
    <w:r>
      <w:rPr>
        <w:rFonts w:ascii="Arial" w:hAnsi="Arial" w:cs="Arial"/>
        <w:sz w:val="20"/>
        <w:szCs w:val="20"/>
      </w:rPr>
      <w:t>(Early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F1EA5"/>
    <w:multiLevelType w:val="multilevel"/>
    <w:tmpl w:val="292F1EA5"/>
    <w:lvl w:ilvl="0" w:tentative="0">
      <w:start w:val="1"/>
      <w:numFmt w:val="bullet"/>
      <w:lvlText w:val="•"/>
      <w:lvlJc w:val="left"/>
      <w:pPr>
        <w:tabs>
          <w:tab w:val="left" w:pos="360"/>
        </w:tabs>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3CAA104B"/>
    <w:multiLevelType w:val="multilevel"/>
    <w:tmpl w:val="3CAA104B"/>
    <w:lvl w:ilvl="0" w:tentative="0">
      <w:start w:val="1"/>
      <w:numFmt w:val="bullet"/>
      <w:lvlText w:val="•"/>
      <w:lvlJc w:val="left"/>
      <w:pPr>
        <w:tabs>
          <w:tab w:val="left" w:pos="360"/>
        </w:tabs>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43060F9C"/>
    <w:multiLevelType w:val="multilevel"/>
    <w:tmpl w:val="43060F9C"/>
    <w:lvl w:ilvl="0" w:tentative="0">
      <w:start w:val="1"/>
      <w:numFmt w:val="bullet"/>
      <w:lvlText w:val="•"/>
      <w:lvlJc w:val="left"/>
      <w:pPr>
        <w:ind w:left="363"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3" w:hanging="360"/>
      </w:pPr>
      <w:rPr>
        <w:rFonts w:hint="default" w:ascii="Courier New" w:hAnsi="Courier New" w:cs="Courier New"/>
      </w:rPr>
    </w:lvl>
    <w:lvl w:ilvl="2" w:tentative="0">
      <w:start w:val="1"/>
      <w:numFmt w:val="bullet"/>
      <w:lvlText w:val=""/>
      <w:lvlJc w:val="left"/>
      <w:pPr>
        <w:ind w:left="1803" w:hanging="360"/>
      </w:pPr>
      <w:rPr>
        <w:rFonts w:hint="default" w:ascii="Wingdings" w:hAnsi="Wingdings"/>
      </w:rPr>
    </w:lvl>
    <w:lvl w:ilvl="3" w:tentative="0">
      <w:start w:val="1"/>
      <w:numFmt w:val="bullet"/>
      <w:lvlText w:val=""/>
      <w:lvlJc w:val="left"/>
      <w:pPr>
        <w:ind w:left="2523" w:hanging="360"/>
      </w:pPr>
      <w:rPr>
        <w:rFonts w:hint="default" w:ascii="Symbol" w:hAnsi="Symbol"/>
      </w:rPr>
    </w:lvl>
    <w:lvl w:ilvl="4" w:tentative="0">
      <w:start w:val="1"/>
      <w:numFmt w:val="bullet"/>
      <w:lvlText w:val="o"/>
      <w:lvlJc w:val="left"/>
      <w:pPr>
        <w:ind w:left="3243" w:hanging="360"/>
      </w:pPr>
      <w:rPr>
        <w:rFonts w:hint="default" w:ascii="Courier New" w:hAnsi="Courier New" w:cs="Courier New"/>
      </w:rPr>
    </w:lvl>
    <w:lvl w:ilvl="5" w:tentative="0">
      <w:start w:val="1"/>
      <w:numFmt w:val="bullet"/>
      <w:lvlText w:val=""/>
      <w:lvlJc w:val="left"/>
      <w:pPr>
        <w:ind w:left="3963" w:hanging="360"/>
      </w:pPr>
      <w:rPr>
        <w:rFonts w:hint="default" w:ascii="Wingdings" w:hAnsi="Wingdings"/>
      </w:rPr>
    </w:lvl>
    <w:lvl w:ilvl="6" w:tentative="0">
      <w:start w:val="1"/>
      <w:numFmt w:val="bullet"/>
      <w:lvlText w:val=""/>
      <w:lvlJc w:val="left"/>
      <w:pPr>
        <w:ind w:left="4683" w:hanging="360"/>
      </w:pPr>
      <w:rPr>
        <w:rFonts w:hint="default" w:ascii="Symbol" w:hAnsi="Symbol"/>
      </w:rPr>
    </w:lvl>
    <w:lvl w:ilvl="7" w:tentative="0">
      <w:start w:val="1"/>
      <w:numFmt w:val="bullet"/>
      <w:lvlText w:val="o"/>
      <w:lvlJc w:val="left"/>
      <w:pPr>
        <w:ind w:left="5403" w:hanging="360"/>
      </w:pPr>
      <w:rPr>
        <w:rFonts w:hint="default" w:ascii="Courier New" w:hAnsi="Courier New" w:cs="Courier New"/>
      </w:rPr>
    </w:lvl>
    <w:lvl w:ilvl="8" w:tentative="0">
      <w:start w:val="1"/>
      <w:numFmt w:val="bullet"/>
      <w:lvlText w:val=""/>
      <w:lvlJc w:val="left"/>
      <w:pPr>
        <w:ind w:left="6123" w:hanging="360"/>
      </w:pPr>
      <w:rPr>
        <w:rFonts w:hint="default" w:ascii="Wingdings" w:hAnsi="Wingdings"/>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ylwia Ferreday">
    <w15:presenceInfo w15:providerId="WPS Office" w15:userId="135957282"/>
  </w15:person>
  <w15:person w15:author="Melanie Pilcher">
    <w15:presenceInfo w15:providerId="AD" w15:userId="S::melanie.pilcher@eyalliance.org.uk::e46f1c04-1901-4b78-8993-7d01d7be58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1"/>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A9"/>
    <w:rsid w:val="000053B0"/>
    <w:rsid w:val="00012DE7"/>
    <w:rsid w:val="00013A96"/>
    <w:rsid w:val="00015AE9"/>
    <w:rsid w:val="00020C6C"/>
    <w:rsid w:val="00041407"/>
    <w:rsid w:val="0005202A"/>
    <w:rsid w:val="00060DF9"/>
    <w:rsid w:val="00064CF1"/>
    <w:rsid w:val="0006671F"/>
    <w:rsid w:val="00072604"/>
    <w:rsid w:val="00073DB3"/>
    <w:rsid w:val="000914D3"/>
    <w:rsid w:val="000A3D9E"/>
    <w:rsid w:val="000A58DF"/>
    <w:rsid w:val="000B2716"/>
    <w:rsid w:val="000C0A53"/>
    <w:rsid w:val="000C42DC"/>
    <w:rsid w:val="000C6714"/>
    <w:rsid w:val="000D2A2F"/>
    <w:rsid w:val="000D64FB"/>
    <w:rsid w:val="000D749B"/>
    <w:rsid w:val="000E0DE1"/>
    <w:rsid w:val="000E190D"/>
    <w:rsid w:val="000F013E"/>
    <w:rsid w:val="000F6CFB"/>
    <w:rsid w:val="001048DD"/>
    <w:rsid w:val="00110992"/>
    <w:rsid w:val="001131B4"/>
    <w:rsid w:val="001214CA"/>
    <w:rsid w:val="001236E6"/>
    <w:rsid w:val="001255D0"/>
    <w:rsid w:val="0013318E"/>
    <w:rsid w:val="001365CD"/>
    <w:rsid w:val="00137F64"/>
    <w:rsid w:val="00141505"/>
    <w:rsid w:val="001535FC"/>
    <w:rsid w:val="0016274B"/>
    <w:rsid w:val="00163540"/>
    <w:rsid w:val="001772E6"/>
    <w:rsid w:val="00183AAD"/>
    <w:rsid w:val="00185E5C"/>
    <w:rsid w:val="001861A6"/>
    <w:rsid w:val="00186922"/>
    <w:rsid w:val="00186FBC"/>
    <w:rsid w:val="00187FCD"/>
    <w:rsid w:val="00190E98"/>
    <w:rsid w:val="00191FC5"/>
    <w:rsid w:val="00195BA0"/>
    <w:rsid w:val="001A4D03"/>
    <w:rsid w:val="001B1DFB"/>
    <w:rsid w:val="001B7C91"/>
    <w:rsid w:val="001C1FAD"/>
    <w:rsid w:val="0020338B"/>
    <w:rsid w:val="00203A86"/>
    <w:rsid w:val="0021656E"/>
    <w:rsid w:val="00217862"/>
    <w:rsid w:val="002200D7"/>
    <w:rsid w:val="00224C94"/>
    <w:rsid w:val="00227BD7"/>
    <w:rsid w:val="0023045E"/>
    <w:rsid w:val="00241DBC"/>
    <w:rsid w:val="002432E5"/>
    <w:rsid w:val="00244AFC"/>
    <w:rsid w:val="00247EC7"/>
    <w:rsid w:val="002515EF"/>
    <w:rsid w:val="00256862"/>
    <w:rsid w:val="002575DD"/>
    <w:rsid w:val="0026047B"/>
    <w:rsid w:val="002663C1"/>
    <w:rsid w:val="00267B53"/>
    <w:rsid w:val="002714A6"/>
    <w:rsid w:val="002725AD"/>
    <w:rsid w:val="00276793"/>
    <w:rsid w:val="00293B3D"/>
    <w:rsid w:val="00295FDE"/>
    <w:rsid w:val="0029691B"/>
    <w:rsid w:val="00297F91"/>
    <w:rsid w:val="002B3CA3"/>
    <w:rsid w:val="002B4216"/>
    <w:rsid w:val="002C614C"/>
    <w:rsid w:val="002D3610"/>
    <w:rsid w:val="002D7A15"/>
    <w:rsid w:val="002E1D00"/>
    <w:rsid w:val="002E45AA"/>
    <w:rsid w:val="002E6016"/>
    <w:rsid w:val="002F614A"/>
    <w:rsid w:val="00333A4C"/>
    <w:rsid w:val="003373D7"/>
    <w:rsid w:val="00337817"/>
    <w:rsid w:val="00337F2D"/>
    <w:rsid w:val="003551F7"/>
    <w:rsid w:val="00355AB1"/>
    <w:rsid w:val="00361C62"/>
    <w:rsid w:val="003623BA"/>
    <w:rsid w:val="00362F66"/>
    <w:rsid w:val="003651B5"/>
    <w:rsid w:val="00365369"/>
    <w:rsid w:val="0037145C"/>
    <w:rsid w:val="003740D9"/>
    <w:rsid w:val="00377761"/>
    <w:rsid w:val="00391CB2"/>
    <w:rsid w:val="003971F0"/>
    <w:rsid w:val="003A3EC1"/>
    <w:rsid w:val="003A4EDD"/>
    <w:rsid w:val="003A5088"/>
    <w:rsid w:val="003B7357"/>
    <w:rsid w:val="003B7FE7"/>
    <w:rsid w:val="003D1400"/>
    <w:rsid w:val="003D16C7"/>
    <w:rsid w:val="003D5F38"/>
    <w:rsid w:val="003D6C43"/>
    <w:rsid w:val="003E39EC"/>
    <w:rsid w:val="003E50B4"/>
    <w:rsid w:val="003E6F9B"/>
    <w:rsid w:val="0040529E"/>
    <w:rsid w:val="0040709E"/>
    <w:rsid w:val="00407AC9"/>
    <w:rsid w:val="00414683"/>
    <w:rsid w:val="0042002C"/>
    <w:rsid w:val="00420476"/>
    <w:rsid w:val="00425ED0"/>
    <w:rsid w:val="0042603B"/>
    <w:rsid w:val="00426CF6"/>
    <w:rsid w:val="00427CCE"/>
    <w:rsid w:val="00435E01"/>
    <w:rsid w:val="00435EB2"/>
    <w:rsid w:val="0044173F"/>
    <w:rsid w:val="00444DD7"/>
    <w:rsid w:val="004478DC"/>
    <w:rsid w:val="00455743"/>
    <w:rsid w:val="00464DDF"/>
    <w:rsid w:val="0047115F"/>
    <w:rsid w:val="0047707F"/>
    <w:rsid w:val="00481F50"/>
    <w:rsid w:val="00486127"/>
    <w:rsid w:val="00492A18"/>
    <w:rsid w:val="004A2611"/>
    <w:rsid w:val="004B2610"/>
    <w:rsid w:val="004B2A95"/>
    <w:rsid w:val="004B7352"/>
    <w:rsid w:val="004C441D"/>
    <w:rsid w:val="004C5920"/>
    <w:rsid w:val="004D0746"/>
    <w:rsid w:val="004D2A6A"/>
    <w:rsid w:val="004D4612"/>
    <w:rsid w:val="004F1AE2"/>
    <w:rsid w:val="004F5226"/>
    <w:rsid w:val="004F585C"/>
    <w:rsid w:val="004F58E1"/>
    <w:rsid w:val="004F642B"/>
    <w:rsid w:val="00500AD2"/>
    <w:rsid w:val="005074CE"/>
    <w:rsid w:val="005266A7"/>
    <w:rsid w:val="005307C2"/>
    <w:rsid w:val="005341A7"/>
    <w:rsid w:val="00536FB5"/>
    <w:rsid w:val="0055082B"/>
    <w:rsid w:val="005525DB"/>
    <w:rsid w:val="005658CD"/>
    <w:rsid w:val="0057493C"/>
    <w:rsid w:val="005771BF"/>
    <w:rsid w:val="0058563C"/>
    <w:rsid w:val="00585ABE"/>
    <w:rsid w:val="00586894"/>
    <w:rsid w:val="005923ED"/>
    <w:rsid w:val="00592BD7"/>
    <w:rsid w:val="00592F02"/>
    <w:rsid w:val="005941F3"/>
    <w:rsid w:val="00596AE8"/>
    <w:rsid w:val="005B082E"/>
    <w:rsid w:val="005B2F39"/>
    <w:rsid w:val="005B6E9C"/>
    <w:rsid w:val="005C352F"/>
    <w:rsid w:val="005C4541"/>
    <w:rsid w:val="005C4F66"/>
    <w:rsid w:val="005C5C3C"/>
    <w:rsid w:val="005D3490"/>
    <w:rsid w:val="005E131F"/>
    <w:rsid w:val="005F1915"/>
    <w:rsid w:val="005F74C7"/>
    <w:rsid w:val="005F7E79"/>
    <w:rsid w:val="0060076E"/>
    <w:rsid w:val="00604C24"/>
    <w:rsid w:val="00606922"/>
    <w:rsid w:val="00614960"/>
    <w:rsid w:val="00614CB4"/>
    <w:rsid w:val="00615C33"/>
    <w:rsid w:val="006261F6"/>
    <w:rsid w:val="006450EB"/>
    <w:rsid w:val="00655335"/>
    <w:rsid w:val="00657E53"/>
    <w:rsid w:val="0066782F"/>
    <w:rsid w:val="00671AAF"/>
    <w:rsid w:val="0067511A"/>
    <w:rsid w:val="00687A4F"/>
    <w:rsid w:val="00687F28"/>
    <w:rsid w:val="00691C0A"/>
    <w:rsid w:val="0069398F"/>
    <w:rsid w:val="006A221C"/>
    <w:rsid w:val="006A51CE"/>
    <w:rsid w:val="006A6E41"/>
    <w:rsid w:val="006E1353"/>
    <w:rsid w:val="006E24B2"/>
    <w:rsid w:val="006E3E19"/>
    <w:rsid w:val="006E6A4D"/>
    <w:rsid w:val="006F1B9B"/>
    <w:rsid w:val="006F2EF1"/>
    <w:rsid w:val="007150B7"/>
    <w:rsid w:val="007152AD"/>
    <w:rsid w:val="00720ADE"/>
    <w:rsid w:val="00732838"/>
    <w:rsid w:val="00734164"/>
    <w:rsid w:val="007355F6"/>
    <w:rsid w:val="007517F7"/>
    <w:rsid w:val="00764215"/>
    <w:rsid w:val="0077042C"/>
    <w:rsid w:val="00770A93"/>
    <w:rsid w:val="0077163C"/>
    <w:rsid w:val="007722B4"/>
    <w:rsid w:val="0077276A"/>
    <w:rsid w:val="00777C67"/>
    <w:rsid w:val="0078566C"/>
    <w:rsid w:val="00792DD2"/>
    <w:rsid w:val="007935B3"/>
    <w:rsid w:val="00794630"/>
    <w:rsid w:val="007A2E6A"/>
    <w:rsid w:val="007A3748"/>
    <w:rsid w:val="007A5D44"/>
    <w:rsid w:val="007B2A0C"/>
    <w:rsid w:val="007B3588"/>
    <w:rsid w:val="007C19D0"/>
    <w:rsid w:val="007D52A7"/>
    <w:rsid w:val="007E08A9"/>
    <w:rsid w:val="007E1566"/>
    <w:rsid w:val="007E443A"/>
    <w:rsid w:val="008054F2"/>
    <w:rsid w:val="008069BF"/>
    <w:rsid w:val="00813BEB"/>
    <w:rsid w:val="008173AD"/>
    <w:rsid w:val="00821FC5"/>
    <w:rsid w:val="0082346C"/>
    <w:rsid w:val="00823FF7"/>
    <w:rsid w:val="00827938"/>
    <w:rsid w:val="00831C42"/>
    <w:rsid w:val="00831F93"/>
    <w:rsid w:val="00833A79"/>
    <w:rsid w:val="0083472A"/>
    <w:rsid w:val="00834784"/>
    <w:rsid w:val="00835007"/>
    <w:rsid w:val="008350E9"/>
    <w:rsid w:val="00836649"/>
    <w:rsid w:val="00840AAA"/>
    <w:rsid w:val="00850E08"/>
    <w:rsid w:val="0085367E"/>
    <w:rsid w:val="00854109"/>
    <w:rsid w:val="00855939"/>
    <w:rsid w:val="00862EA2"/>
    <w:rsid w:val="00872A57"/>
    <w:rsid w:val="00872E9E"/>
    <w:rsid w:val="00874608"/>
    <w:rsid w:val="008808BF"/>
    <w:rsid w:val="00881620"/>
    <w:rsid w:val="00882F01"/>
    <w:rsid w:val="00883742"/>
    <w:rsid w:val="00884B02"/>
    <w:rsid w:val="00885D02"/>
    <w:rsid w:val="00885D22"/>
    <w:rsid w:val="00887B83"/>
    <w:rsid w:val="0089006A"/>
    <w:rsid w:val="008A0D61"/>
    <w:rsid w:val="008A59E2"/>
    <w:rsid w:val="008B0EBF"/>
    <w:rsid w:val="008B706D"/>
    <w:rsid w:val="008D6240"/>
    <w:rsid w:val="008D72D4"/>
    <w:rsid w:val="008E15CB"/>
    <w:rsid w:val="008F3366"/>
    <w:rsid w:val="008F6737"/>
    <w:rsid w:val="00903EA6"/>
    <w:rsid w:val="00910C5B"/>
    <w:rsid w:val="00913445"/>
    <w:rsid w:val="0091464E"/>
    <w:rsid w:val="009147AB"/>
    <w:rsid w:val="00920280"/>
    <w:rsid w:val="00927A09"/>
    <w:rsid w:val="009537C8"/>
    <w:rsid w:val="00953842"/>
    <w:rsid w:val="00953F2A"/>
    <w:rsid w:val="00955AD2"/>
    <w:rsid w:val="0095607C"/>
    <w:rsid w:val="00957E1D"/>
    <w:rsid w:val="00965E1E"/>
    <w:rsid w:val="00967EFE"/>
    <w:rsid w:val="00971BD3"/>
    <w:rsid w:val="00974A63"/>
    <w:rsid w:val="00981709"/>
    <w:rsid w:val="0098266D"/>
    <w:rsid w:val="009834CF"/>
    <w:rsid w:val="00984491"/>
    <w:rsid w:val="00986E20"/>
    <w:rsid w:val="009A0FB8"/>
    <w:rsid w:val="009A1153"/>
    <w:rsid w:val="009A1AB7"/>
    <w:rsid w:val="009A4A6A"/>
    <w:rsid w:val="009A7BB9"/>
    <w:rsid w:val="009B4D18"/>
    <w:rsid w:val="009C6EA8"/>
    <w:rsid w:val="009D126A"/>
    <w:rsid w:val="009D4670"/>
    <w:rsid w:val="009D4E1D"/>
    <w:rsid w:val="009D4FF9"/>
    <w:rsid w:val="009E49C2"/>
    <w:rsid w:val="009F0753"/>
    <w:rsid w:val="009F30F3"/>
    <w:rsid w:val="009F4D8E"/>
    <w:rsid w:val="009F53DE"/>
    <w:rsid w:val="009F72F5"/>
    <w:rsid w:val="00A0055F"/>
    <w:rsid w:val="00A037A2"/>
    <w:rsid w:val="00A14937"/>
    <w:rsid w:val="00A15B4C"/>
    <w:rsid w:val="00A15D58"/>
    <w:rsid w:val="00A2041E"/>
    <w:rsid w:val="00A22657"/>
    <w:rsid w:val="00A35B39"/>
    <w:rsid w:val="00A36080"/>
    <w:rsid w:val="00A61BFF"/>
    <w:rsid w:val="00A6250B"/>
    <w:rsid w:val="00A63887"/>
    <w:rsid w:val="00A65AA8"/>
    <w:rsid w:val="00A65D49"/>
    <w:rsid w:val="00A65DA9"/>
    <w:rsid w:val="00A71AD6"/>
    <w:rsid w:val="00A71CCA"/>
    <w:rsid w:val="00A73163"/>
    <w:rsid w:val="00A84672"/>
    <w:rsid w:val="00A86C8E"/>
    <w:rsid w:val="00A91012"/>
    <w:rsid w:val="00A932DD"/>
    <w:rsid w:val="00A93FE4"/>
    <w:rsid w:val="00A96C66"/>
    <w:rsid w:val="00AA09D7"/>
    <w:rsid w:val="00AA6B28"/>
    <w:rsid w:val="00AB0C0B"/>
    <w:rsid w:val="00AB5CD0"/>
    <w:rsid w:val="00AD1B9C"/>
    <w:rsid w:val="00AD7427"/>
    <w:rsid w:val="00AE0AD3"/>
    <w:rsid w:val="00AE1219"/>
    <w:rsid w:val="00AE2062"/>
    <w:rsid w:val="00AE69B6"/>
    <w:rsid w:val="00AF0716"/>
    <w:rsid w:val="00AF69C6"/>
    <w:rsid w:val="00B00489"/>
    <w:rsid w:val="00B05426"/>
    <w:rsid w:val="00B063E7"/>
    <w:rsid w:val="00B073E9"/>
    <w:rsid w:val="00B10D87"/>
    <w:rsid w:val="00B112D0"/>
    <w:rsid w:val="00B21F5A"/>
    <w:rsid w:val="00B24454"/>
    <w:rsid w:val="00B31D78"/>
    <w:rsid w:val="00B36ED3"/>
    <w:rsid w:val="00B401F5"/>
    <w:rsid w:val="00B40AC5"/>
    <w:rsid w:val="00B44E66"/>
    <w:rsid w:val="00B45B50"/>
    <w:rsid w:val="00B510EB"/>
    <w:rsid w:val="00B51B93"/>
    <w:rsid w:val="00B532E7"/>
    <w:rsid w:val="00B56EFF"/>
    <w:rsid w:val="00B57B2D"/>
    <w:rsid w:val="00B64642"/>
    <w:rsid w:val="00B710B0"/>
    <w:rsid w:val="00B80AB8"/>
    <w:rsid w:val="00B91AD4"/>
    <w:rsid w:val="00BA2B77"/>
    <w:rsid w:val="00BB503F"/>
    <w:rsid w:val="00BD0A1B"/>
    <w:rsid w:val="00BD1797"/>
    <w:rsid w:val="00BD3C4B"/>
    <w:rsid w:val="00BD5EE6"/>
    <w:rsid w:val="00BD63E8"/>
    <w:rsid w:val="00BF245A"/>
    <w:rsid w:val="00C04664"/>
    <w:rsid w:val="00C125F2"/>
    <w:rsid w:val="00C261AA"/>
    <w:rsid w:val="00C2668D"/>
    <w:rsid w:val="00C307A2"/>
    <w:rsid w:val="00C312F3"/>
    <w:rsid w:val="00C32EBF"/>
    <w:rsid w:val="00C33F6A"/>
    <w:rsid w:val="00C43D07"/>
    <w:rsid w:val="00C44083"/>
    <w:rsid w:val="00C474A9"/>
    <w:rsid w:val="00C47BBE"/>
    <w:rsid w:val="00C54556"/>
    <w:rsid w:val="00C54D1F"/>
    <w:rsid w:val="00C64A15"/>
    <w:rsid w:val="00C65548"/>
    <w:rsid w:val="00C6633E"/>
    <w:rsid w:val="00C90EF6"/>
    <w:rsid w:val="00C9361F"/>
    <w:rsid w:val="00CA08C9"/>
    <w:rsid w:val="00CA6C6E"/>
    <w:rsid w:val="00CB467F"/>
    <w:rsid w:val="00CB5158"/>
    <w:rsid w:val="00CB5CC3"/>
    <w:rsid w:val="00CB6AF8"/>
    <w:rsid w:val="00CC35FB"/>
    <w:rsid w:val="00CC4FEB"/>
    <w:rsid w:val="00CD06E0"/>
    <w:rsid w:val="00CD2424"/>
    <w:rsid w:val="00CD4659"/>
    <w:rsid w:val="00CE0111"/>
    <w:rsid w:val="00CE3384"/>
    <w:rsid w:val="00CE33E8"/>
    <w:rsid w:val="00CE7C85"/>
    <w:rsid w:val="00CF35A5"/>
    <w:rsid w:val="00CF3D7A"/>
    <w:rsid w:val="00D03882"/>
    <w:rsid w:val="00D10C8C"/>
    <w:rsid w:val="00D12502"/>
    <w:rsid w:val="00D12ED0"/>
    <w:rsid w:val="00D20D66"/>
    <w:rsid w:val="00D26CA1"/>
    <w:rsid w:val="00D40E15"/>
    <w:rsid w:val="00D41877"/>
    <w:rsid w:val="00D41A4A"/>
    <w:rsid w:val="00D4630B"/>
    <w:rsid w:val="00D60F05"/>
    <w:rsid w:val="00D61F74"/>
    <w:rsid w:val="00D6446F"/>
    <w:rsid w:val="00D66D7B"/>
    <w:rsid w:val="00D72D11"/>
    <w:rsid w:val="00D87BA3"/>
    <w:rsid w:val="00D92F5A"/>
    <w:rsid w:val="00DA0634"/>
    <w:rsid w:val="00DA205F"/>
    <w:rsid w:val="00DB703B"/>
    <w:rsid w:val="00DC38D0"/>
    <w:rsid w:val="00DC62CE"/>
    <w:rsid w:val="00DD02D1"/>
    <w:rsid w:val="00DD46B1"/>
    <w:rsid w:val="00DF288A"/>
    <w:rsid w:val="00DF3BD5"/>
    <w:rsid w:val="00DF5059"/>
    <w:rsid w:val="00E01D2C"/>
    <w:rsid w:val="00E02C1C"/>
    <w:rsid w:val="00E05C85"/>
    <w:rsid w:val="00E12D2F"/>
    <w:rsid w:val="00E1356B"/>
    <w:rsid w:val="00E1509A"/>
    <w:rsid w:val="00E150BD"/>
    <w:rsid w:val="00E2487B"/>
    <w:rsid w:val="00E330E4"/>
    <w:rsid w:val="00E366AF"/>
    <w:rsid w:val="00E3706E"/>
    <w:rsid w:val="00E42350"/>
    <w:rsid w:val="00E450E1"/>
    <w:rsid w:val="00E451E0"/>
    <w:rsid w:val="00E45597"/>
    <w:rsid w:val="00E47CEE"/>
    <w:rsid w:val="00E507E8"/>
    <w:rsid w:val="00E54726"/>
    <w:rsid w:val="00E57E07"/>
    <w:rsid w:val="00E66478"/>
    <w:rsid w:val="00E67DBD"/>
    <w:rsid w:val="00E729C5"/>
    <w:rsid w:val="00E7699F"/>
    <w:rsid w:val="00E805BD"/>
    <w:rsid w:val="00E84A0A"/>
    <w:rsid w:val="00E864BD"/>
    <w:rsid w:val="00E87A77"/>
    <w:rsid w:val="00E94793"/>
    <w:rsid w:val="00EA2B89"/>
    <w:rsid w:val="00EA49F3"/>
    <w:rsid w:val="00EA54B9"/>
    <w:rsid w:val="00EA75A9"/>
    <w:rsid w:val="00EC240C"/>
    <w:rsid w:val="00ED27A0"/>
    <w:rsid w:val="00ED75CD"/>
    <w:rsid w:val="00EE071B"/>
    <w:rsid w:val="00EE2B0F"/>
    <w:rsid w:val="00EE3944"/>
    <w:rsid w:val="00EF31E7"/>
    <w:rsid w:val="00EF4963"/>
    <w:rsid w:val="00F02C37"/>
    <w:rsid w:val="00F16971"/>
    <w:rsid w:val="00F220EB"/>
    <w:rsid w:val="00F24BDE"/>
    <w:rsid w:val="00F25011"/>
    <w:rsid w:val="00F32385"/>
    <w:rsid w:val="00F37EB2"/>
    <w:rsid w:val="00F44394"/>
    <w:rsid w:val="00F535A8"/>
    <w:rsid w:val="00F55692"/>
    <w:rsid w:val="00F57A2B"/>
    <w:rsid w:val="00F66C31"/>
    <w:rsid w:val="00F66DD4"/>
    <w:rsid w:val="00F736D5"/>
    <w:rsid w:val="00F769BA"/>
    <w:rsid w:val="00F76F34"/>
    <w:rsid w:val="00F81DBE"/>
    <w:rsid w:val="00F85058"/>
    <w:rsid w:val="00F92A1F"/>
    <w:rsid w:val="00F943ED"/>
    <w:rsid w:val="00F97AA7"/>
    <w:rsid w:val="00FA0E21"/>
    <w:rsid w:val="00FA6B6C"/>
    <w:rsid w:val="00FB1491"/>
    <w:rsid w:val="00FC20B6"/>
    <w:rsid w:val="00FD1C13"/>
    <w:rsid w:val="00FD5F07"/>
    <w:rsid w:val="00FD5F09"/>
    <w:rsid w:val="00FF4FF0"/>
    <w:rsid w:val="012BB6F0"/>
    <w:rsid w:val="016D7BE0"/>
    <w:rsid w:val="01DD928B"/>
    <w:rsid w:val="01F28784"/>
    <w:rsid w:val="02C33225"/>
    <w:rsid w:val="03103EF8"/>
    <w:rsid w:val="03E1E4B7"/>
    <w:rsid w:val="0429E23B"/>
    <w:rsid w:val="044CAFF3"/>
    <w:rsid w:val="07CF95DE"/>
    <w:rsid w:val="083C6D07"/>
    <w:rsid w:val="09633EB2"/>
    <w:rsid w:val="09A6F906"/>
    <w:rsid w:val="0B52CE3A"/>
    <w:rsid w:val="0B8B725B"/>
    <w:rsid w:val="0E726D65"/>
    <w:rsid w:val="0F2DB46E"/>
    <w:rsid w:val="101378E8"/>
    <w:rsid w:val="10547744"/>
    <w:rsid w:val="127D5E8E"/>
    <w:rsid w:val="134ADFED"/>
    <w:rsid w:val="13EFE9EB"/>
    <w:rsid w:val="14016DF0"/>
    <w:rsid w:val="14496AEC"/>
    <w:rsid w:val="14AFEFFD"/>
    <w:rsid w:val="157CAA58"/>
    <w:rsid w:val="15BBB38E"/>
    <w:rsid w:val="16031AFF"/>
    <w:rsid w:val="16F5302A"/>
    <w:rsid w:val="17E88674"/>
    <w:rsid w:val="1889AB78"/>
    <w:rsid w:val="18967B0F"/>
    <w:rsid w:val="18F20DE3"/>
    <w:rsid w:val="1910DA07"/>
    <w:rsid w:val="19F62394"/>
    <w:rsid w:val="1ADF7E58"/>
    <w:rsid w:val="1CCA80C2"/>
    <w:rsid w:val="1CEC5146"/>
    <w:rsid w:val="1F2EF942"/>
    <w:rsid w:val="1FEB3D56"/>
    <w:rsid w:val="21013EBC"/>
    <w:rsid w:val="21574964"/>
    <w:rsid w:val="2267F1B2"/>
    <w:rsid w:val="22C4CB9D"/>
    <w:rsid w:val="232B604B"/>
    <w:rsid w:val="23A9F152"/>
    <w:rsid w:val="23BCA214"/>
    <w:rsid w:val="23C7A529"/>
    <w:rsid w:val="25426C42"/>
    <w:rsid w:val="2A0C34A7"/>
    <w:rsid w:val="2C72F2AE"/>
    <w:rsid w:val="2E303714"/>
    <w:rsid w:val="2E44413E"/>
    <w:rsid w:val="2E5D865A"/>
    <w:rsid w:val="30276427"/>
    <w:rsid w:val="30E73FEA"/>
    <w:rsid w:val="31B990E9"/>
    <w:rsid w:val="31BBEAEC"/>
    <w:rsid w:val="32C0D83A"/>
    <w:rsid w:val="33499ABF"/>
    <w:rsid w:val="337525C0"/>
    <w:rsid w:val="33E4802F"/>
    <w:rsid w:val="36ED9DE0"/>
    <w:rsid w:val="3782AF35"/>
    <w:rsid w:val="380030FD"/>
    <w:rsid w:val="3888C9CA"/>
    <w:rsid w:val="399189C1"/>
    <w:rsid w:val="3A53DC6E"/>
    <w:rsid w:val="3AC3D023"/>
    <w:rsid w:val="3BD4B127"/>
    <w:rsid w:val="3C56F149"/>
    <w:rsid w:val="3D1967FC"/>
    <w:rsid w:val="3F403414"/>
    <w:rsid w:val="40F2CC89"/>
    <w:rsid w:val="415359C6"/>
    <w:rsid w:val="41D47FC4"/>
    <w:rsid w:val="42F84608"/>
    <w:rsid w:val="43514F3D"/>
    <w:rsid w:val="439BFB69"/>
    <w:rsid w:val="44641D1A"/>
    <w:rsid w:val="456ECD75"/>
    <w:rsid w:val="49B9414C"/>
    <w:rsid w:val="49CC3A7B"/>
    <w:rsid w:val="4A22699D"/>
    <w:rsid w:val="4B86107D"/>
    <w:rsid w:val="4C005593"/>
    <w:rsid w:val="4DBDABA6"/>
    <w:rsid w:val="4E14FEB0"/>
    <w:rsid w:val="4EAA8F40"/>
    <w:rsid w:val="4ECCD653"/>
    <w:rsid w:val="4ED91716"/>
    <w:rsid w:val="50EBAD9E"/>
    <w:rsid w:val="519FBEAD"/>
    <w:rsid w:val="521FBFD0"/>
    <w:rsid w:val="5290DE2D"/>
    <w:rsid w:val="5568A309"/>
    <w:rsid w:val="5663429B"/>
    <w:rsid w:val="575B99F2"/>
    <w:rsid w:val="577CEC43"/>
    <w:rsid w:val="581E0AF3"/>
    <w:rsid w:val="59975F64"/>
    <w:rsid w:val="5A1ABE28"/>
    <w:rsid w:val="5A902551"/>
    <w:rsid w:val="5AEEC657"/>
    <w:rsid w:val="5BE93982"/>
    <w:rsid w:val="5E3FB0FF"/>
    <w:rsid w:val="5F2E1468"/>
    <w:rsid w:val="615031CE"/>
    <w:rsid w:val="6213665F"/>
    <w:rsid w:val="641000AA"/>
    <w:rsid w:val="64620052"/>
    <w:rsid w:val="660B94E2"/>
    <w:rsid w:val="67E9140F"/>
    <w:rsid w:val="69265DE7"/>
    <w:rsid w:val="693B1332"/>
    <w:rsid w:val="698E3673"/>
    <w:rsid w:val="69F3D6DE"/>
    <w:rsid w:val="6BA002B9"/>
    <w:rsid w:val="6C422483"/>
    <w:rsid w:val="6C4437CC"/>
    <w:rsid w:val="6C77A6D7"/>
    <w:rsid w:val="6D5491E2"/>
    <w:rsid w:val="6D57DA59"/>
    <w:rsid w:val="6D74FA01"/>
    <w:rsid w:val="70A145A0"/>
    <w:rsid w:val="70D37177"/>
    <w:rsid w:val="70D5736C"/>
    <w:rsid w:val="70FED4B8"/>
    <w:rsid w:val="70FF8F71"/>
    <w:rsid w:val="7209E8B4"/>
    <w:rsid w:val="72EA94B0"/>
    <w:rsid w:val="7515B89D"/>
    <w:rsid w:val="757680B9"/>
    <w:rsid w:val="768F3FB4"/>
    <w:rsid w:val="7A81EDED"/>
    <w:rsid w:val="7A9CE52F"/>
    <w:rsid w:val="7B33C0E5"/>
    <w:rsid w:val="7B3ECD54"/>
    <w:rsid w:val="7BE4C33D"/>
    <w:rsid w:val="7E3B1772"/>
    <w:rsid w:val="7F1B2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3"/>
    <w:qFormat/>
    <w:uiPriority w:val="9"/>
    <w:pPr>
      <w:keepNext/>
      <w:spacing w:before="240" w:after="60"/>
      <w:outlineLvl w:val="0"/>
    </w:pPr>
    <w:rPr>
      <w:rFonts w:ascii="Cambria" w:hAnsi="Cambria"/>
      <w:b/>
      <w:bCs/>
      <w:kern w:val="32"/>
      <w:sz w:val="32"/>
      <w:szCs w:val="32"/>
    </w:rPr>
  </w:style>
  <w:style w:type="paragraph" w:styleId="3">
    <w:name w:val="heading 4"/>
    <w:basedOn w:val="1"/>
    <w:next w:val="1"/>
    <w:link w:val="22"/>
    <w:qFormat/>
    <w:uiPriority w:val="9"/>
    <w:pPr>
      <w:keepNext/>
      <w:spacing w:before="240" w:after="60"/>
      <w:outlineLvl w:val="3"/>
    </w:pPr>
    <w:rPr>
      <w:rFonts w:ascii="Calibri" w:hAnsi="Calibri"/>
      <w:b/>
      <w:bCs/>
      <w:sz w:val="28"/>
      <w:szCs w:val="28"/>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uiPriority w:val="99"/>
    <w:rPr>
      <w:rFonts w:ascii="Tahoma" w:hAnsi="Tahoma"/>
      <w:sz w:val="16"/>
      <w:szCs w:val="16"/>
    </w:rPr>
  </w:style>
  <w:style w:type="paragraph" w:styleId="7">
    <w:name w:val="Body Text 3"/>
    <w:basedOn w:val="1"/>
    <w:link w:val="26"/>
    <w:semiHidden/>
    <w:unhideWhenUsed/>
    <w:qFormat/>
    <w:uiPriority w:val="99"/>
    <w:pPr>
      <w:spacing w:after="120"/>
    </w:pPr>
    <w:rPr>
      <w:sz w:val="16"/>
      <w:szCs w:val="16"/>
    </w:rPr>
  </w:style>
  <w:style w:type="character" w:styleId="8">
    <w:name w:val="annotation reference"/>
    <w:semiHidden/>
    <w:unhideWhenUsed/>
    <w:uiPriority w:val="99"/>
    <w:rPr>
      <w:sz w:val="16"/>
      <w:szCs w:val="16"/>
    </w:rPr>
  </w:style>
  <w:style w:type="paragraph" w:styleId="9">
    <w:name w:val="annotation text"/>
    <w:basedOn w:val="1"/>
    <w:link w:val="24"/>
    <w:semiHidden/>
    <w:unhideWhenUsed/>
    <w:qFormat/>
    <w:uiPriority w:val="99"/>
    <w:rPr>
      <w:sz w:val="20"/>
      <w:szCs w:val="20"/>
    </w:rPr>
  </w:style>
  <w:style w:type="paragraph" w:styleId="10">
    <w:name w:val="annotation subject"/>
    <w:basedOn w:val="9"/>
    <w:next w:val="9"/>
    <w:link w:val="25"/>
    <w:semiHidden/>
    <w:unhideWhenUsed/>
    <w:uiPriority w:val="99"/>
    <w:rPr>
      <w:b/>
      <w:bCs/>
    </w:rPr>
  </w:style>
  <w:style w:type="character" w:styleId="11">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18"/>
    <w:unhideWhenUsed/>
    <w:qFormat/>
    <w:uiPriority w:val="99"/>
    <w:pPr>
      <w:tabs>
        <w:tab w:val="center" w:pos="4513"/>
        <w:tab w:val="right" w:pos="9026"/>
      </w:tabs>
    </w:pPr>
    <w:rPr>
      <w:szCs w:val="20"/>
    </w:rPr>
  </w:style>
  <w:style w:type="paragraph" w:styleId="13">
    <w:name w:val="header"/>
    <w:basedOn w:val="1"/>
    <w:link w:val="17"/>
    <w:unhideWhenUsed/>
    <w:qFormat/>
    <w:uiPriority w:val="99"/>
    <w:pPr>
      <w:tabs>
        <w:tab w:val="center" w:pos="4513"/>
        <w:tab w:val="right" w:pos="9026"/>
      </w:tabs>
    </w:pPr>
    <w:rPr>
      <w:szCs w:val="20"/>
    </w:rPr>
  </w:style>
  <w:style w:type="character" w:styleId="14">
    <w:name w:val="Hyperlink"/>
    <w:uiPriority w:val="99"/>
    <w:rPr>
      <w:color w:val="0000FF"/>
      <w:u w:val="single"/>
    </w:rPr>
  </w:style>
  <w:style w:type="paragraph" w:styleId="15">
    <w:name w:val="Normal (Web)"/>
    <w:basedOn w:val="1"/>
    <w:semiHidden/>
    <w:unhideWhenUsed/>
    <w:uiPriority w:val="99"/>
    <w:pPr>
      <w:spacing w:before="100" w:beforeAutospacing="1" w:after="100" w:afterAutospacing="1"/>
    </w:pPr>
    <w:rPr>
      <w:lang w:eastAsia="en-GB"/>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link w:val="13"/>
    <w:qFormat/>
    <w:uiPriority w:val="99"/>
    <w:rPr>
      <w:rFonts w:ascii="Times New Roman" w:hAnsi="Times New Roman" w:eastAsia="Times New Roman" w:cs="Times New Roman"/>
      <w:sz w:val="24"/>
    </w:rPr>
  </w:style>
  <w:style w:type="character" w:customStyle="1" w:styleId="18">
    <w:name w:val="Footer Char"/>
    <w:link w:val="12"/>
    <w:uiPriority w:val="99"/>
    <w:rPr>
      <w:rFonts w:ascii="Times New Roman" w:hAnsi="Times New Roman" w:eastAsia="Times New Roman" w:cs="Times New Roman"/>
      <w:sz w:val="24"/>
    </w:rPr>
  </w:style>
  <w:style w:type="character" w:customStyle="1" w:styleId="19">
    <w:name w:val="Balloon Text Char"/>
    <w:link w:val="6"/>
    <w:semiHidden/>
    <w:uiPriority w:val="99"/>
    <w:rPr>
      <w:rFonts w:ascii="Tahoma" w:hAnsi="Tahoma" w:eastAsia="Times New Roman" w:cs="Tahoma"/>
      <w:sz w:val="16"/>
      <w:szCs w:val="16"/>
    </w:rPr>
  </w:style>
  <w:style w:type="paragraph" w:customStyle="1" w:styleId="20">
    <w:name w:val="Default"/>
    <w:uiPriority w:val="0"/>
    <w:pPr>
      <w:autoSpaceDE w:val="0"/>
      <w:autoSpaceDN w:val="0"/>
      <w:adjustRightInd w:val="0"/>
    </w:pPr>
    <w:rPr>
      <w:rFonts w:ascii="Helvetica 45 Light" w:hAnsi="Helvetica 45 Light" w:eastAsia="Calibri" w:cs="Helvetica 45 Light"/>
      <w:color w:val="000000"/>
      <w:sz w:val="24"/>
      <w:szCs w:val="24"/>
      <w:lang w:val="en-GB" w:eastAsia="en-US" w:bidi="ar-SA"/>
    </w:rPr>
  </w:style>
  <w:style w:type="paragraph" w:styleId="21">
    <w:name w:val="List Paragraph"/>
    <w:basedOn w:val="1"/>
    <w:qFormat/>
    <w:uiPriority w:val="34"/>
    <w:pPr>
      <w:ind w:left="720"/>
      <w:contextualSpacing/>
    </w:pPr>
  </w:style>
  <w:style w:type="character" w:customStyle="1" w:styleId="22">
    <w:name w:val="Heading 4 Char"/>
    <w:link w:val="3"/>
    <w:uiPriority w:val="9"/>
    <w:rPr>
      <w:rFonts w:ascii="Calibri" w:hAnsi="Calibri" w:eastAsia="Times New Roman" w:cs="Times New Roman"/>
      <w:b/>
      <w:bCs/>
      <w:sz w:val="28"/>
      <w:szCs w:val="28"/>
      <w:lang w:eastAsia="en-US"/>
    </w:rPr>
  </w:style>
  <w:style w:type="character" w:customStyle="1" w:styleId="23">
    <w:name w:val="Heading 1 Char"/>
    <w:link w:val="2"/>
    <w:qFormat/>
    <w:uiPriority w:val="9"/>
    <w:rPr>
      <w:rFonts w:ascii="Cambria" w:hAnsi="Cambria" w:eastAsia="Times New Roman" w:cs="Times New Roman"/>
      <w:b/>
      <w:bCs/>
      <w:kern w:val="32"/>
      <w:sz w:val="32"/>
      <w:szCs w:val="32"/>
      <w:lang w:eastAsia="en-US"/>
    </w:rPr>
  </w:style>
  <w:style w:type="character" w:customStyle="1" w:styleId="24">
    <w:name w:val="Comment Text Char"/>
    <w:link w:val="9"/>
    <w:semiHidden/>
    <w:qFormat/>
    <w:uiPriority w:val="99"/>
    <w:rPr>
      <w:rFonts w:ascii="Times New Roman" w:hAnsi="Times New Roman" w:eastAsia="Times New Roman" w:cs="Times New Roman"/>
      <w:lang w:val="en-GB"/>
    </w:rPr>
  </w:style>
  <w:style w:type="character" w:customStyle="1" w:styleId="25">
    <w:name w:val="Comment Subject Char"/>
    <w:link w:val="10"/>
    <w:semiHidden/>
    <w:uiPriority w:val="99"/>
    <w:rPr>
      <w:rFonts w:ascii="Times New Roman" w:hAnsi="Times New Roman" w:eastAsia="Times New Roman" w:cs="Times New Roman"/>
      <w:b/>
      <w:bCs/>
      <w:lang w:val="en-GB"/>
    </w:rPr>
  </w:style>
  <w:style w:type="character" w:customStyle="1" w:styleId="26">
    <w:name w:val="Body Text 3 Char"/>
    <w:link w:val="7"/>
    <w:semiHidden/>
    <w:uiPriority w:val="99"/>
    <w:rPr>
      <w:rFonts w:ascii="Times New Roman" w:hAnsi="Times New Roman" w:eastAsia="Times New Roman" w:cs="Times New Roman"/>
      <w:sz w:val="16"/>
      <w:szCs w:val="16"/>
      <w:lang w:eastAsia="en-US"/>
    </w:rPr>
  </w:style>
  <w:style w:type="character" w:customStyle="1" w:styleId="27">
    <w:name w:val="Unresolved Mention"/>
    <w:basedOn w:val="4"/>
    <w:semiHidden/>
    <w:unhideWhenUsed/>
    <w:qFormat/>
    <w:uiPriority w:val="99"/>
    <w:rPr>
      <w:color w:val="605E5C"/>
      <w:shd w:val="clear" w:color="auto" w:fill="E1DFDD"/>
    </w:rPr>
  </w:style>
  <w:style w:type="paragraph" w:customStyle="1" w:styleId="28">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F93385B7-898D-41CA-8696-BC5BE2E55111}">
  <ds:schemaRefs/>
</ds:datastoreItem>
</file>

<file path=customXml/itemProps2.xml><?xml version="1.0" encoding="utf-8"?>
<ds:datastoreItem xmlns:ds="http://schemas.openxmlformats.org/officeDocument/2006/customXml" ds:itemID="{442AF67D-CC76-4627-8535-FA6E2CA94248}">
  <ds:schemaRefs/>
</ds:datastoreItem>
</file>

<file path=customXml/itemProps3.xml><?xml version="1.0" encoding="utf-8"?>
<ds:datastoreItem xmlns:ds="http://schemas.openxmlformats.org/officeDocument/2006/customXml" ds:itemID="{46339E0C-F69C-43AF-9529-588744CCE31C}">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931</Words>
  <Characters>5313</Characters>
  <Lines>44</Lines>
  <Paragraphs>12</Paragraphs>
  <TotalTime>27</TotalTime>
  <ScaleCrop>false</ScaleCrop>
  <LinksUpToDate>false</LinksUpToDate>
  <CharactersWithSpaces>6232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2024-10-01T11:45:00Z</dcterms:created>
  <dc:creator>halle</dc:creator>
  <cp:lastModifiedBy>Sylwia Ferreday</cp:lastModifiedBy>
  <cp:lastPrinted>2011-08-21T10:18:00Z</cp:lastPrinted>
  <dcterms:modified xsi:type="dcterms:W3CDTF">2024-10-07T08:47:35Z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7ED7C02FF13F46B7BE5726E0005DE184_13</vt:lpwstr>
  </property>
</Properties>
</file>